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4B139D" w14:textId="06D8F034" w:rsidR="00780779" w:rsidRDefault="00466990" w:rsidP="00C25E2C">
      <w:pPr>
        <w:pStyle w:val="Title"/>
      </w:pPr>
      <w:ins w:id="2" w:author="Daniel" w:date="2015-10-21T14:56:00Z">
        <w:r>
          <w:t xml:space="preserve">Science </w:t>
        </w:r>
      </w:ins>
      <w:ins w:id="3" w:author="Daniel" w:date="2015-10-21T14:57:00Z">
        <w:r>
          <w:t>C</w:t>
        </w:r>
      </w:ins>
      <w:ins w:id="4" w:author="Daniel" w:date="2015-10-21T14:56:00Z">
        <w:r>
          <w:t xml:space="preserve">oncierge: </w:t>
        </w:r>
      </w:ins>
      <w:ins w:id="5" w:author="Daniel" w:date="2015-10-21T14:37:00Z">
        <w:r w:rsidR="00A134AC">
          <w:t xml:space="preserve">A real-time content-based </w:t>
        </w:r>
      </w:ins>
      <w:del w:id="6" w:author="Daniel" w:date="2015-10-21T14:37:00Z">
        <w:r w:rsidR="009427F2" w:rsidDel="00A134AC">
          <w:delText>Scholarfy: R</w:delText>
        </w:r>
      </w:del>
      <w:ins w:id="7" w:author="Daniel" w:date="2015-10-21T14:37:00Z">
        <w:r w:rsidR="00A134AC">
          <w:t>r</w:t>
        </w:r>
      </w:ins>
      <w:r w:rsidR="009427F2">
        <w:t>ecommendation system for scientific publications</w:t>
      </w:r>
    </w:p>
    <w:p w14:paraId="04827467" w14:textId="3F88862B" w:rsidR="00780779" w:rsidRPr="006A5D31" w:rsidRDefault="009427F2" w:rsidP="00C25E2C">
      <w:pPr>
        <w:jc w:val="center"/>
        <w:rPr>
          <w:vertAlign w:val="superscript"/>
          <w:rPrChange w:id="8" w:author="Daniel" w:date="2015-10-19T17:46:00Z">
            <w:rPr/>
          </w:rPrChange>
        </w:rPr>
      </w:pPr>
      <w:proofErr w:type="spellStart"/>
      <w:r w:rsidRPr="00C25E2C">
        <w:t>Titipat</w:t>
      </w:r>
      <w:proofErr w:type="spellEnd"/>
      <w:r w:rsidRPr="00C25E2C">
        <w:t xml:space="preserve"> Achakulvisut</w:t>
      </w:r>
      <w:ins w:id="9" w:author="Daniel" w:date="2015-10-19T17:46:00Z">
        <w:r w:rsidR="006A5D31">
          <w:rPr>
            <w:vertAlign w:val="superscript"/>
          </w:rPr>
          <w:t>1</w:t>
        </w:r>
      </w:ins>
      <w:proofErr w:type="gramStart"/>
      <w:ins w:id="10" w:author="Daniel" w:date="2015-10-19T17:47:00Z">
        <w:r w:rsidR="006A5D31">
          <w:rPr>
            <w:vertAlign w:val="superscript"/>
          </w:rPr>
          <w:t>,*</w:t>
        </w:r>
      </w:ins>
      <w:proofErr w:type="gramEnd"/>
      <w:r w:rsidRPr="00C25E2C">
        <w:t>, Daniel E. Acuna</w:t>
      </w:r>
      <w:ins w:id="11" w:author="Daniel" w:date="2015-10-19T17:46:00Z">
        <w:r w:rsidR="006A5D31">
          <w:rPr>
            <w:szCs w:val="24"/>
            <w:vertAlign w:val="superscript"/>
          </w:rPr>
          <w:t>1,2</w:t>
        </w:r>
      </w:ins>
      <w:ins w:id="12" w:author="Daniel" w:date="2015-10-19T17:47:00Z">
        <w:r w:rsidR="006A5D31">
          <w:rPr>
            <w:szCs w:val="24"/>
            <w:vertAlign w:val="superscript"/>
          </w:rPr>
          <w:t>,</w:t>
        </w:r>
        <w:r w:rsidR="006A5D31">
          <w:rPr>
            <w:rStyle w:val="FootnoteReference"/>
            <w:szCs w:val="24"/>
          </w:rPr>
          <w:footnoteReference w:id="1"/>
        </w:r>
      </w:ins>
      <w:r w:rsidRPr="00C25E2C">
        <w:t xml:space="preserve">, </w:t>
      </w:r>
      <w:proofErr w:type="spellStart"/>
      <w:ins w:id="14" w:author="Daniel" w:date="2015-10-19T17:46:00Z">
        <w:r w:rsidR="006A5D31">
          <w:t>Tulakan</w:t>
        </w:r>
        <w:proofErr w:type="spellEnd"/>
        <w:r w:rsidR="006A5D31">
          <w:t xml:space="preserve"> Ruangrong</w:t>
        </w:r>
        <w:r w:rsidR="006A5D31">
          <w:rPr>
            <w:vertAlign w:val="superscript"/>
          </w:rPr>
          <w:t>3</w:t>
        </w:r>
        <w:r w:rsidR="006A5D31">
          <w:t xml:space="preserve">, </w:t>
        </w:r>
      </w:ins>
      <w:proofErr w:type="spellStart"/>
      <w:r w:rsidRPr="00C25E2C">
        <w:t>Konrad</w:t>
      </w:r>
      <w:proofErr w:type="spellEnd"/>
      <w:r w:rsidRPr="00C25E2C">
        <w:t xml:space="preserve"> Kording</w:t>
      </w:r>
      <w:ins w:id="15" w:author="Daniel" w:date="2015-10-19T17:46:00Z">
        <w:r w:rsidR="006A5D31">
          <w:rPr>
            <w:vertAlign w:val="superscript"/>
          </w:rPr>
          <w:t>1,2</w:t>
        </w:r>
      </w:ins>
    </w:p>
    <w:p w14:paraId="09F734AD" w14:textId="71C86192" w:rsidR="00780779" w:rsidRDefault="006A5D31" w:rsidP="00C35C5D">
      <w:pPr>
        <w:jc w:val="center"/>
      </w:pPr>
      <w:ins w:id="16" w:author="Daniel" w:date="2015-10-19T17:46:00Z">
        <w:r>
          <w:rPr>
            <w:vertAlign w:val="superscript"/>
          </w:rPr>
          <w:t>1</w:t>
        </w:r>
        <w:r w:rsidRPr="006A5D31">
          <w:t xml:space="preserve"> </w:t>
        </w:r>
        <w:r w:rsidRPr="00C25E2C">
          <w:t>Northwestern University</w:t>
        </w:r>
        <w:r>
          <w:t xml:space="preserve">, </w:t>
        </w:r>
        <w:r>
          <w:rPr>
            <w:vertAlign w:val="superscript"/>
          </w:rPr>
          <w:t>2</w:t>
        </w:r>
      </w:ins>
      <w:r w:rsidR="009427F2" w:rsidRPr="00C25E2C">
        <w:t>Rehabilitation Institute of Chicago</w:t>
      </w:r>
      <w:ins w:id="17" w:author="Daniel" w:date="2015-10-19T17:46:00Z">
        <w:r>
          <w:t xml:space="preserve">, </w:t>
        </w:r>
        <w:r>
          <w:rPr>
            <w:vertAlign w:val="superscript"/>
          </w:rPr>
          <w:t>3</w:t>
        </w:r>
      </w:ins>
      <w:r w:rsidR="009427F2" w:rsidRPr="00C25E2C">
        <w:t xml:space="preserve"> </w:t>
      </w:r>
      <w:proofErr w:type="spellStart"/>
      <w:ins w:id="18" w:author="Daniel" w:date="2015-10-19T17:46:00Z">
        <w:r>
          <w:t>Mahidon</w:t>
        </w:r>
        <w:proofErr w:type="spellEnd"/>
        <w:r>
          <w:t xml:space="preserve"> University</w:t>
        </w:r>
      </w:ins>
      <w:del w:id="19" w:author="Daniel" w:date="2015-10-19T17:46:00Z">
        <w:r w:rsidR="009427F2" w:rsidRPr="00C25E2C" w:rsidDel="006A5D31">
          <w:delText>and</w:delText>
        </w:r>
      </w:del>
      <w:r w:rsidR="009427F2" w:rsidRPr="00C25E2C">
        <w:t xml:space="preserve"> </w:t>
      </w:r>
      <w:del w:id="20" w:author="Daniel" w:date="2015-10-19T17:46:00Z">
        <w:r w:rsidR="009427F2" w:rsidRPr="00C25E2C" w:rsidDel="006A5D31">
          <w:delText>Northwestern University</w:delText>
        </w:r>
      </w:del>
    </w:p>
    <w:p w14:paraId="6BAC73D6" w14:textId="77777777" w:rsidR="00780779" w:rsidRDefault="009427F2">
      <w:pPr>
        <w:jc w:val="center"/>
      </w:pPr>
      <w:r>
        <w:rPr>
          <w:b/>
          <w:szCs w:val="24"/>
        </w:rPr>
        <w:t>Abstract</w:t>
      </w:r>
    </w:p>
    <w:p w14:paraId="5263B93F" w14:textId="214CBC3D" w:rsidR="00780779" w:rsidRDefault="009427F2" w:rsidP="005644A3">
      <w:r>
        <w:t xml:space="preserve">An important part of </w:t>
      </w:r>
      <w:r w:rsidR="00480C88">
        <w:t xml:space="preserve">being a professional scientist </w:t>
      </w:r>
      <w:r>
        <w:t xml:space="preserve">is to be able to keep a current account of the scholarly material. This task, however, has become increasingly impossible to perform manually due to the large number of publications produced. We could improve this process by </w:t>
      </w:r>
      <w:del w:id="21" w:author="Daniel" w:date="2015-10-19T13:19:00Z">
        <w:r w:rsidDel="00CD583E">
          <w:delText xml:space="preserve">using </w:delText>
        </w:r>
      </w:del>
      <w:ins w:id="22" w:author="Daniel" w:date="2015-10-19T13:19:00Z">
        <w:r w:rsidR="00CD583E">
          <w:t xml:space="preserve">adapting </w:t>
        </w:r>
      </w:ins>
      <w:del w:id="23" w:author="Daniel" w:date="2015-10-19T13:19:00Z">
        <w:r w:rsidDel="00CD583E">
          <w:delText xml:space="preserve">readily available </w:delText>
        </w:r>
      </w:del>
      <w:r>
        <w:t xml:space="preserve">algorithms that are known to work relatively well </w:t>
      </w:r>
      <w:del w:id="24" w:author="Daniel" w:date="2015-10-19T13:19:00Z">
        <w:r w:rsidDel="00CD583E">
          <w:delText xml:space="preserve">on </w:delText>
        </w:r>
      </w:del>
      <w:ins w:id="25" w:author="Daniel" w:date="2015-10-19T13:19:00Z">
        <w:r w:rsidR="00CD583E">
          <w:t xml:space="preserve">for </w:t>
        </w:r>
      </w:ins>
      <w:r>
        <w:t xml:space="preserve">music and movie recommendations. However, how these algorithms work with scholarly material has largely been unexplored. Here, we develop a Python library that implements a recommendation system based on the content of voted relevant and irrelevant articles. The library provides </w:t>
      </w:r>
      <w:ins w:id="26" w:author="Daniel" w:date="2015-10-19T13:33:00Z">
        <w:r w:rsidR="004570B2">
          <w:t xml:space="preserve">real-time </w:t>
        </w:r>
      </w:ins>
      <w:del w:id="27" w:author="Daniel" w:date="2015-10-19T13:32:00Z">
        <w:r w:rsidDel="004570B2">
          <w:delText xml:space="preserve">real-time </w:delText>
        </w:r>
      </w:del>
      <w:r>
        <w:t xml:space="preserve">and accurate suggestions of new articles based on these votes </w:t>
      </w:r>
      <w:del w:id="28" w:author="Daniel" w:date="2015-10-19T13:33:00Z">
        <w:r w:rsidDel="004570B2">
          <w:delText>and it scales to large corpus</w:delText>
        </w:r>
      </w:del>
      <w:ins w:id="29" w:author="Daniel" w:date="2015-10-19T13:33:00Z">
        <w:r w:rsidR="004570B2">
          <w:t>by using</w:t>
        </w:r>
        <w:r w:rsidR="00A134AC">
          <w:t xml:space="preserve"> a large scale nearest neighbor</w:t>
        </w:r>
        <w:r w:rsidR="004570B2">
          <w:t xml:space="preserve"> search</w:t>
        </w:r>
      </w:ins>
      <w:r>
        <w:t xml:space="preserve">. We tested the library </w:t>
      </w:r>
      <w:r w:rsidR="00480C88">
        <w:t xml:space="preserve">on 15K posters from the Society of Neuroscience Conference 2015. We tuned the algorithm to provide suggestions that were closed in topic classifications </w:t>
      </w:r>
      <w:ins w:id="30" w:author="Daniel" w:date="2015-10-19T13:33:00Z">
        <w:r w:rsidR="00CD66BB">
          <w:t xml:space="preserve">to human curated </w:t>
        </w:r>
      </w:ins>
      <w:del w:id="31" w:author="Daniel" w:date="2015-10-19T13:33:00Z">
        <w:r w:rsidR="00480C88" w:rsidDel="00CD66BB">
          <w:delText xml:space="preserve">manually </w:delText>
        </w:r>
      </w:del>
      <w:ins w:id="32" w:author="Daniel" w:date="2015-10-19T13:34:00Z">
        <w:r w:rsidR="00A134AC">
          <w:t xml:space="preserve">poster </w:t>
        </w:r>
        <w:r w:rsidR="00CD66BB">
          <w:t>sessions</w:t>
        </w:r>
      </w:ins>
      <w:del w:id="33" w:author="Daniel" w:date="2015-10-19T13:34:00Z">
        <w:r w:rsidR="00480C88" w:rsidDel="00CD66BB">
          <w:delText>provided by editors</w:delText>
        </w:r>
      </w:del>
      <w:r w:rsidR="00480C88">
        <w:t>. We show that our algorithm significantly outperforms suggestions based on keywords</w:t>
      </w:r>
      <w:del w:id="34" w:author="Daniel" w:date="2015-10-21T14:37:00Z">
        <w:r w:rsidR="00480C88" w:rsidDel="00A134AC">
          <w:delText xml:space="preserve"> while being similarly fast</w:delText>
        </w:r>
      </w:del>
      <w:r w:rsidR="00480C88">
        <w:t xml:space="preserve">. </w:t>
      </w:r>
      <w:r>
        <w:t xml:space="preserve"> The work presented here promises to make the exploration of scholarly material faster and more accurate than what it is possible today.</w:t>
      </w:r>
      <w:ins w:id="35" w:author="Daniel" w:date="2015-10-19T13:34:00Z">
        <w:r w:rsidR="00CD66BB">
          <w:t xml:space="preserve"> We also discuss applications to other domains </w:t>
        </w:r>
      </w:ins>
      <w:ins w:id="36" w:author="Daniel" w:date="2015-10-19T13:35:00Z">
        <w:r w:rsidR="00CD66BB">
          <w:t>such as figures.</w:t>
        </w:r>
      </w:ins>
      <w:r>
        <w:t xml:space="preserve"> </w:t>
      </w:r>
    </w:p>
    <w:p w14:paraId="7FF128BE" w14:textId="69DDFFE4" w:rsidR="00780779" w:rsidRDefault="009427F2" w:rsidP="00C25E2C">
      <w:pPr>
        <w:pStyle w:val="Heading1"/>
      </w:pPr>
      <w:bookmarkStart w:id="37" w:name="h.9voolb6gnxng" w:colFirst="0" w:colLast="0"/>
      <w:bookmarkEnd w:id="37"/>
      <w:r>
        <w:t>Introduction</w:t>
      </w:r>
    </w:p>
    <w:p w14:paraId="759B7B3B" w14:textId="0150E67F" w:rsidR="00780779" w:rsidRDefault="00186393" w:rsidP="005644A3">
      <w:r>
        <w:t xml:space="preserve">Since the inception of Internet and large online </w:t>
      </w:r>
      <w:r w:rsidR="000A4F71">
        <w:t>businesses</w:t>
      </w:r>
      <w:r>
        <w:t xml:space="preserve">, recommendation systems </w:t>
      </w:r>
      <w:r w:rsidR="000A4F71">
        <w:t>are routinely used to suggest new items to users based on past preferences</w:t>
      </w:r>
      <w:r>
        <w:t xml:space="preserve">. </w:t>
      </w:r>
      <w:r w:rsidR="000A4F71">
        <w:t xml:space="preserve">These systems </w:t>
      </w:r>
      <w:r>
        <w:t xml:space="preserve">have been proven </w:t>
      </w:r>
      <w:r w:rsidR="009427F2">
        <w:t>useful for music, movie</w:t>
      </w:r>
      <w:r>
        <w:t>s</w:t>
      </w:r>
      <w:r w:rsidR="009427F2">
        <w:t>, news, and retail</w:t>
      </w:r>
      <w:r>
        <w:t xml:space="preserve"> in general </w:t>
      </w:r>
      <w:r>
        <w:fldChar w:fldCharType="begin"/>
      </w:r>
      <w:r w:rsidR="00A87F2F">
        <w:instrText xml:space="preserve"> ADDIN EN.CITE &lt;EndNote&gt;&lt;Cite&gt;&lt;Author&gt;Manning&lt;/Author&gt;&lt;Year&gt;2008&lt;/Year&gt;&lt;RecNum&gt;14&lt;/RecNum&gt;&lt;DisplayText&gt;[1]&lt;/DisplayText&gt;&lt;record&gt;&lt;rec-number&gt;14&lt;/rec-number&gt;&lt;foreign-keys&gt;&lt;key app="EN" db-id="0vrevtevet550fexzvy5frfps5a0tzt0tpz2" timestamp="1445291737"&gt;14&lt;/key&gt;&lt;/foreign-keys&gt;&lt;ref-type name="Book"&gt;6&lt;/ref-type&gt;&lt;contributors&gt;&lt;authors&gt;&lt;author&gt;Manning, Christopher D.&lt;/author&gt;&lt;author&gt;Raghavan, Prabhakar&lt;/author&gt;&lt;author&gt;Schütze, Hinrich&lt;/author&gt;&lt;/authors&gt;&lt;/contributors&gt;&lt;titles&gt;&lt;title&gt;Introduction to information retrieval&lt;/title&gt;&lt;/titles&gt;&lt;pages&gt;xxi, 482 p.&lt;/pages&gt;&lt;keywords&gt;&lt;keyword&gt;Text processing (Computer science)&lt;/keyword&gt;&lt;keyword&gt;Information retrieval.&lt;/keyword&gt;&lt;keyword&gt;Document clustering.&lt;/keyword&gt;&lt;keyword&gt;Semantic Web.&lt;/keyword&gt;&lt;/keywords&gt;&lt;dates&gt;&lt;year&gt;2008&lt;/year&gt;&lt;/dates&gt;&lt;pub-location&gt;New York&lt;/pub-location&gt;&lt;publisher&gt;Cambridge University Press&lt;/publisher&gt;&lt;isbn&gt;9780521865715 (hardback)&amp;#xD;0521865719 (hardback)&lt;/isbn&gt;&lt;accession-num&gt;15134372&lt;/accession-num&gt;&lt;call-num&gt;QA76.9.T48 M26 2008&lt;/call-num&gt;&lt;urls&gt;&lt;related-urls&gt;&lt;url&gt;Contributor biographical information http://www.loc.gov/catdir/enhancements/fy0810/2008001257-b.html&lt;/url&gt;&lt;url&gt;Publisher description http://www.loc.gov/catdir/enhancements/fy0810/2008001257-d.html&lt;/url&gt;&lt;url&gt;Table of contents only http://www.loc.gov/catdir/enhancements/fy0810/2008001257-t.html&lt;/url&gt;&lt;url&gt;Companion web site http://www-csli.stanford.edu/~hinrich/information-retrieval-book.html&lt;/url&gt;&lt;/related-urls&gt;&lt;/urls&gt;&lt;/record&gt;&lt;/Cite&gt;&lt;/EndNote&gt;</w:instrText>
      </w:r>
      <w:r>
        <w:fldChar w:fldCharType="separate"/>
      </w:r>
      <w:r>
        <w:rPr>
          <w:noProof/>
        </w:rPr>
        <w:t>[1]</w:t>
      </w:r>
      <w:r>
        <w:fldChar w:fldCharType="end"/>
      </w:r>
      <w:r>
        <w:t>.</w:t>
      </w:r>
      <w:r w:rsidR="009427F2">
        <w:t xml:space="preserve"> In scientific literature search, </w:t>
      </w:r>
      <w:r w:rsidR="000A4F71">
        <w:t xml:space="preserve">to search for new publications, </w:t>
      </w:r>
      <w:r w:rsidR="009427F2">
        <w:t xml:space="preserve">researchers rely mostly on author-provided keywords and citations </w:t>
      </w:r>
      <w:r w:rsidR="009427F2">
        <w:lastRenderedPageBreak/>
        <w:t xml:space="preserve">to find new material. These sources of information hinder their exploration because they are known to be poor and potentially biased </w:t>
      </w:r>
      <w:r w:rsidR="00BC2DAA">
        <w:fldChar w:fldCharType="begin"/>
      </w:r>
      <w:r w:rsidR="00A87F2F">
        <w:instrText xml:space="preserve"> ADDIN EN.CITE &lt;EndNote&gt;&lt;Cite&gt;&lt;Author&gt;Chavalarias&lt;/Author&gt;&lt;Year&gt;2010&lt;/Year&gt;&lt;RecNum&gt;15&lt;/RecNum&gt;&lt;DisplayText&gt;[2]&lt;/DisplayText&gt;&lt;record&gt;&lt;rec-number&gt;15&lt;/rec-number&gt;&lt;foreign-keys&gt;&lt;key app="EN" db-id="0vrevtevet550fexzvy5frfps5a0tzt0tpz2" timestamp="1445291737"&gt;15&lt;/key&gt;&lt;/foreign-keys&gt;&lt;ref-type name="Journal Article"&gt;17&lt;/ref-type&gt;&lt;contributors&gt;&lt;authors&gt;&lt;author&gt;Chavalarias, D.&lt;/author&gt;&lt;author&gt;Ioannidis, J. P.&lt;/author&gt;&lt;/authors&gt;&lt;/contributors&gt;&lt;auth-address&gt;Centre de Recherche en Epistemologie Appliquee, Ecole Polytechnique-CNRS, 32 Boulevard Victor, Paris, France.&lt;/auth-address&gt;&lt;titles&gt;&lt;title&gt;Science mapping analysis characterizes 235 biases in biomedical research&lt;/title&gt;&lt;secondary-title&gt;J Clin Epidemiol&lt;/secondary-title&gt;&lt;/titles&gt;&lt;periodical&gt;&lt;full-title&gt;J Clin Epidemiol&lt;/full-title&gt;&lt;/periodical&gt;&lt;pages&gt;1205-15&lt;/pages&gt;&lt;volume&gt;63&lt;/volume&gt;&lt;number&gt;11&lt;/number&gt;&lt;keywords&gt;&lt;keyword&gt;Biomedical Research/methods/standards/*statistics &amp;amp; numerical data&lt;/keyword&gt;&lt;keyword&gt;Cluster Analysis&lt;/keyword&gt;&lt;keyword&gt;Data Mining/statistics &amp;amp; numerical data&lt;/keyword&gt;&lt;keyword&gt;Humans&lt;/keyword&gt;&lt;keyword&gt;PubMed/statistics &amp;amp; numerical data&lt;/keyword&gt;&lt;keyword&gt;Publication Bias/*statistics &amp;amp; numerical data&lt;/keyword&gt;&lt;keyword&gt;Selection Bias&lt;/keyword&gt;&lt;/keywords&gt;&lt;dates&gt;&lt;year&gt;2010&lt;/year&gt;&lt;pub-dates&gt;&lt;date&gt;Nov&lt;/date&gt;&lt;/pub-dates&gt;&lt;/dates&gt;&lt;isbn&gt;1878-5921 (Electronic)&amp;#xD;0895-4356 (Linking)&lt;/isbn&gt;&lt;accession-num&gt;20400265&lt;/accession-num&gt;&lt;urls&gt;&lt;related-urls&gt;&lt;url&gt;http://www.ncbi.nlm.nih.gov/pubmed/20400265&lt;/url&gt;&lt;/related-urls&gt;&lt;/urls&gt;&lt;electronic-resource-num&gt;10.1016/j.jclinepi.2009.12.011&lt;/electronic-resource-num&gt;&lt;/record&gt;&lt;/Cite&gt;&lt;/EndNote&gt;</w:instrText>
      </w:r>
      <w:r w:rsidR="00BC2DAA">
        <w:fldChar w:fldCharType="separate"/>
      </w:r>
      <w:r w:rsidR="00BC2DAA">
        <w:rPr>
          <w:noProof/>
        </w:rPr>
        <w:t>[2]</w:t>
      </w:r>
      <w:r w:rsidR="00BC2DAA">
        <w:fldChar w:fldCharType="end"/>
      </w:r>
      <w:r w:rsidR="009427F2">
        <w:t xml:space="preserve">. </w:t>
      </w:r>
      <w:r w:rsidR="000A4F71">
        <w:t>Moreover, t</w:t>
      </w:r>
      <w:r w:rsidR="009427F2">
        <w:t xml:space="preserve">his problem is </w:t>
      </w:r>
      <w:del w:id="38" w:author="Daniel" w:date="2015-10-19T13:39:00Z">
        <w:r w:rsidR="000A4F71" w:rsidDel="00C95FCB">
          <w:delText xml:space="preserve">acute </w:delText>
        </w:r>
      </w:del>
      <w:ins w:id="39" w:author="Daniel" w:date="2015-10-19T13:39:00Z">
        <w:r w:rsidR="00C95FCB">
          <w:t xml:space="preserve">more pronounced </w:t>
        </w:r>
      </w:ins>
      <w:r w:rsidR="009427F2">
        <w:t>during conferences where appropriate keywords may not even exist, let alone citations. An application of recommendation systems based on the researcher’s pr</w:t>
      </w:r>
      <w:r w:rsidR="000A4F71">
        <w:t>eferences thus promises to speed up</w:t>
      </w:r>
      <w:r w:rsidR="009427F2">
        <w:t xml:space="preserve"> literature search and increase relevance of the findings. </w:t>
      </w:r>
    </w:p>
    <w:p w14:paraId="68D38476" w14:textId="53F41B81" w:rsidR="00780779" w:rsidRDefault="009427F2" w:rsidP="005644A3">
      <w:r>
        <w:rPr>
          <w:szCs w:val="24"/>
        </w:rPr>
        <w:t xml:space="preserve">There are multiple recommendation systems that use either the personal preferences of a new user (e.g., content-based recommendations) or </w:t>
      </w:r>
      <w:del w:id="40" w:author="Daniel" w:date="2015-10-19T13:40:00Z">
        <w:r w:rsidDel="00462C7F">
          <w:rPr>
            <w:szCs w:val="24"/>
          </w:rPr>
          <w:delText xml:space="preserve">bootstrap </w:delText>
        </w:r>
      </w:del>
      <w:ins w:id="41" w:author="Daniel" w:date="2015-10-19T13:40:00Z">
        <w:r w:rsidR="00462C7F">
          <w:rPr>
            <w:szCs w:val="24"/>
          </w:rPr>
          <w:t xml:space="preserve">exploit </w:t>
        </w:r>
      </w:ins>
      <w:r>
        <w:rPr>
          <w:szCs w:val="24"/>
        </w:rPr>
        <w:t xml:space="preserve">the similarity between the new users’ preferences and previous users’ preferences (e.g., collaborative filtering). A large portion of this research is available in commercial software, such as news </w:t>
      </w:r>
      <w:r>
        <w:rPr>
          <w:szCs w:val="24"/>
        </w:rPr>
        <w:fldChar w:fldCharType="begin"/>
      </w:r>
      <w:r w:rsidR="00A87F2F">
        <w:rPr>
          <w:szCs w:val="24"/>
        </w:rPr>
        <w:instrText xml:space="preserve"> ADDIN EN.CITE &lt;EndNote&gt;&lt;Cite&gt;&lt;Author&gt;Li&lt;/Author&gt;&lt;Year&gt;2010&lt;/Year&gt;&lt;RecNum&gt;16&lt;/RecNum&gt;&lt;DisplayText&gt;[3]&lt;/DisplayText&gt;&lt;record&gt;&lt;rec-number&gt;16&lt;/rec-number&gt;&lt;foreign-keys&gt;&lt;key app="EN" db-id="0vrevtevet550fexzvy5frfps5a0tzt0tpz2" timestamp="1445291737"&gt;16&lt;/key&gt;&lt;/foreign-keys&gt;&lt;ref-type name="Conference Proceedings"&gt;10&lt;/ref-type&gt;&lt;contributors&gt;&lt;authors&gt;&lt;author&gt;Li, Lihong&lt;/author&gt;&lt;author&gt;Chu, Wei&lt;/author&gt;&lt;author&gt;Langford, John&lt;/author&gt;&lt;author&gt;Schapire, Robert E&lt;/author&gt;&lt;/authors&gt;&lt;/contributors&gt;&lt;titles&gt;&lt;title&gt;A contextual-bandit approach to personalized news article recommendation&lt;/title&gt;&lt;secondary-title&gt;Proceedings of the 19th international conference on World wide web&lt;/secondary-title&gt;&lt;/titles&gt;&lt;pages&gt;661-670&lt;/pages&gt;&lt;dates&gt;&lt;year&gt;2010&lt;/year&gt;&lt;/dates&gt;&lt;publisher&gt;ACM&lt;/publisher&gt;&lt;isbn&gt;1605587990&lt;/isbn&gt;&lt;urls&gt;&lt;/urls&gt;&lt;/record&gt;&lt;/Cite&gt;&lt;/EndNote&gt;</w:instrText>
      </w:r>
      <w:r>
        <w:rPr>
          <w:szCs w:val="24"/>
        </w:rPr>
        <w:fldChar w:fldCharType="separate"/>
      </w:r>
      <w:r w:rsidR="00BC2DAA">
        <w:rPr>
          <w:noProof/>
          <w:szCs w:val="24"/>
        </w:rPr>
        <w:t>[3]</w:t>
      </w:r>
      <w:r>
        <w:rPr>
          <w:szCs w:val="24"/>
        </w:rPr>
        <w:fldChar w:fldCharType="end"/>
      </w:r>
      <w:r>
        <w:rPr>
          <w:szCs w:val="24"/>
        </w:rPr>
        <w:t xml:space="preserve">, movie </w:t>
      </w:r>
      <w:r>
        <w:rPr>
          <w:szCs w:val="24"/>
        </w:rPr>
        <w:fldChar w:fldCharType="begin"/>
      </w:r>
      <w:r w:rsidR="00A87F2F">
        <w:rPr>
          <w:szCs w:val="24"/>
        </w:rPr>
        <w:instrText xml:space="preserve"> ADDIN EN.CITE &lt;EndNote&gt;&lt;Cite&gt;&lt;Author&gt;Bell&lt;/Author&gt;&lt;Year&gt;2007&lt;/Year&gt;&lt;RecNum&gt;17&lt;/RecNum&gt;&lt;DisplayText&gt;[4]&lt;/DisplayText&gt;&lt;record&gt;&lt;rec-number&gt;17&lt;/rec-number&gt;&lt;foreign-keys&gt;&lt;key app="EN" db-id="0vrevtevet550fexzvy5frfps5a0tzt0tpz2" timestamp="1445291737"&gt;17&lt;/key&gt;&lt;/foreign-keys&gt;&lt;ref-type name="Journal Article"&gt;17&lt;/ref-type&gt;&lt;contributors&gt;&lt;authors&gt;&lt;author&gt;Bell, Robert M&lt;/author&gt;&lt;author&gt;Koren, Yehuda&lt;/author&gt;&lt;/authors&gt;&lt;/contributors&gt;&lt;titles&gt;&lt;title&gt;Lessons from the Netflix prize challenge&lt;/title&gt;&lt;secondary-title&gt;ACM SIGKDD Explorations Newsletter&lt;/secondary-title&gt;&lt;/titles&gt;&lt;periodical&gt;&lt;full-title&gt;ACM SIGKDD Explorations Newsletter&lt;/full-title&gt;&lt;/periodical&gt;&lt;pages&gt;75-79&lt;/pages&gt;&lt;volume&gt;9&lt;/volume&gt;&lt;number&gt;2&lt;/number&gt;&lt;dates&gt;&lt;year&gt;2007&lt;/year&gt;&lt;/dates&gt;&lt;isbn&gt;1931-0145&lt;/isbn&gt;&lt;urls&gt;&lt;/urls&gt;&lt;/record&gt;&lt;/Cite&gt;&lt;/EndNote&gt;</w:instrText>
      </w:r>
      <w:r>
        <w:rPr>
          <w:szCs w:val="24"/>
        </w:rPr>
        <w:fldChar w:fldCharType="separate"/>
      </w:r>
      <w:r w:rsidR="00BC2DAA">
        <w:rPr>
          <w:noProof/>
          <w:szCs w:val="24"/>
        </w:rPr>
        <w:t>[4]</w:t>
      </w:r>
      <w:r>
        <w:rPr>
          <w:szCs w:val="24"/>
        </w:rPr>
        <w:fldChar w:fldCharType="end"/>
      </w:r>
      <w:r>
        <w:rPr>
          <w:szCs w:val="24"/>
        </w:rPr>
        <w:t xml:space="preserve">, and music </w:t>
      </w:r>
      <w:r>
        <w:rPr>
          <w:szCs w:val="24"/>
        </w:rPr>
        <w:fldChar w:fldCharType="begin"/>
      </w:r>
      <w:r w:rsidR="00A87F2F">
        <w:rPr>
          <w:szCs w:val="24"/>
        </w:rPr>
        <w:instrText xml:space="preserve"> ADDIN EN.CITE &lt;EndNote&gt;&lt;Cite&gt;&lt;Author&gt;Ali&lt;/Author&gt;&lt;Year&gt;2011&lt;/Year&gt;&lt;RecNum&gt;18&lt;/RecNum&gt;&lt;DisplayText&gt;[5]&lt;/DisplayText&gt;&lt;record&gt;&lt;rec-number&gt;18&lt;/rec-number&gt;&lt;foreign-keys&gt;&lt;key app="EN" db-id="0vrevtevet550fexzvy5frfps5a0tzt0tpz2" timestamp="1445291737"&gt;18&lt;/key&gt;&lt;/foreign-keys&gt;&lt;ref-type name="Web Page"&gt;12&lt;/ref-type&gt;&lt;contributors&gt;&lt;authors&gt;&lt;author&gt;Muqeet Ali&lt;/author&gt;&lt;author&gt;Christopher C. Johnson&lt;/author&gt;&lt;author&gt;Alex K. Tang&lt;/author&gt;&lt;/authors&gt;&lt;/contributors&gt;&lt;titles&gt;&lt;title&gt;Parallel Collaborative Filtering for Streaming Data&lt;/title&gt;&lt;/titles&gt;&lt;dates&gt;&lt;year&gt;2011&lt;/year&gt;&lt;/dates&gt;&lt;pub-location&gt;Github&lt;/pub-location&gt;&lt;urls&gt;&lt;related-urls&gt;&lt;url&gt;https://github.com/MrChrisJohnson/CollabStream&lt;/url&gt;&lt;/related-urls&gt;&lt;/urls&gt;&lt;/record&gt;&lt;/Cite&gt;&lt;/EndNote&gt;</w:instrText>
      </w:r>
      <w:r>
        <w:rPr>
          <w:szCs w:val="24"/>
        </w:rPr>
        <w:fldChar w:fldCharType="separate"/>
      </w:r>
      <w:r w:rsidR="00BC2DAA">
        <w:rPr>
          <w:noProof/>
          <w:szCs w:val="24"/>
        </w:rPr>
        <w:t>[5]</w:t>
      </w:r>
      <w:r>
        <w:rPr>
          <w:szCs w:val="24"/>
        </w:rPr>
        <w:fldChar w:fldCharType="end"/>
      </w:r>
      <w:r>
        <w:rPr>
          <w:szCs w:val="24"/>
        </w:rPr>
        <w:t xml:space="preserve"> applications. There are also more specific systems for scientific literature search. In </w:t>
      </w:r>
      <w:r>
        <w:rPr>
          <w:szCs w:val="24"/>
        </w:rPr>
        <w:fldChar w:fldCharType="begin"/>
      </w:r>
      <w:r w:rsidR="00A87F2F">
        <w:rPr>
          <w:szCs w:val="24"/>
        </w:rPr>
        <w:instrText xml:space="preserve"> ADDIN EN.CITE &lt;EndNote&gt;&lt;Cite&gt;&lt;Author&gt;Yoneya&lt;/Author&gt;&lt;Year&gt;2007&lt;/Year&gt;&lt;RecNum&gt;19&lt;/RecNum&gt;&lt;DisplayText&gt;[6]&lt;/DisplayText&gt;&lt;record&gt;&lt;rec-number&gt;19&lt;/rec-number&gt;&lt;foreign-keys&gt;&lt;key app="EN" db-id="0vrevtevet550fexzvy5frfps5a0tzt0tpz2" timestamp="1445291737"&gt;19&lt;/key&gt;&lt;/foreign-keys&gt;&lt;ref-type name="Conference Proceedings"&gt;10&lt;/ref-type&gt;&lt;contributors&gt;&lt;authors&gt;&lt;author&gt;Yoneya, Takashi&lt;/author&gt;&lt;author&gt;Mamitsuka, Hiroshi&lt;/author&gt;&lt;/authors&gt;&lt;/contributors&gt;&lt;titles&gt;&lt;title&gt;PURE: a PubMed article recommendation system based on content-based filtering&lt;/title&gt;&lt;secondary-title&gt;Genome Inform&lt;/secondary-title&gt;&lt;/titles&gt;&lt;pages&gt;267-276&lt;/pages&gt;&lt;volume&gt;18&lt;/volume&gt;&lt;dates&gt;&lt;year&gt;2007&lt;/year&gt;&lt;/dates&gt;&lt;publisher&gt;World Scientific&lt;/publisher&gt;&lt;urls&gt;&lt;/urls&gt;&lt;/record&gt;&lt;/Cite&gt;&lt;/EndNote&gt;</w:instrText>
      </w:r>
      <w:r>
        <w:rPr>
          <w:szCs w:val="24"/>
        </w:rPr>
        <w:fldChar w:fldCharType="separate"/>
      </w:r>
      <w:r w:rsidR="00BC2DAA">
        <w:rPr>
          <w:noProof/>
          <w:szCs w:val="24"/>
        </w:rPr>
        <w:t>[6]</w:t>
      </w:r>
      <w:r>
        <w:rPr>
          <w:szCs w:val="24"/>
        </w:rPr>
        <w:fldChar w:fldCharType="end"/>
      </w:r>
      <w:r>
        <w:rPr>
          <w:szCs w:val="24"/>
        </w:rPr>
        <w:t xml:space="preserve">, the authors present a content-based recommendation system that works on PubMed datasets. In </w:t>
      </w:r>
      <w:r>
        <w:rPr>
          <w:szCs w:val="24"/>
        </w:rPr>
        <w:fldChar w:fldCharType="begin"/>
      </w:r>
      <w:r w:rsidR="00A87F2F">
        <w:rPr>
          <w:szCs w:val="24"/>
        </w:rPr>
        <w:instrText xml:space="preserve"> ADDIN EN.CITE &lt;EndNote&gt;&lt;Cite&gt;&lt;Author&gt;Gipp&lt;/Author&gt;&lt;Year&gt;2009&lt;/Year&gt;&lt;RecNum&gt;20&lt;/RecNum&gt;&lt;DisplayText&gt;[7]&lt;/DisplayText&gt;&lt;record&gt;&lt;rec-number&gt;20&lt;/rec-number&gt;&lt;foreign-keys&gt;&lt;key app="EN" db-id="0vrevtevet550fexzvy5frfps5a0tzt0tpz2" timestamp="1445291737"&gt;20&lt;/key&gt;&lt;/foreign-keys&gt;&lt;ref-type name="Conference Proceedings"&gt;10&lt;/ref-type&gt;&lt;contributors&gt;&lt;authors&gt;&lt;author&gt;Gipp, Bela&lt;/author&gt;&lt;author&gt;Beel, Jöran&lt;/author&gt;&lt;author&gt;Hentschel, Christian&lt;/author&gt;&lt;/authors&gt;&lt;/contributors&gt;&lt;titles&gt;&lt;title&gt;Scienstein: A research paper recommender system&lt;/title&gt;&lt;secondary-title&gt;Proceedings of the international conference on emerging trends in computing (ICETiC’09)&lt;/secondary-title&gt;&lt;/titles&gt;&lt;pages&gt;309-315&lt;/pages&gt;&lt;dates&gt;&lt;year&gt;2009&lt;/year&gt;&lt;/dates&gt;&lt;urls&gt;&lt;/urls&gt;&lt;/record&gt;&lt;/Cite&gt;&lt;/EndNote&gt;</w:instrText>
      </w:r>
      <w:r>
        <w:rPr>
          <w:szCs w:val="24"/>
        </w:rPr>
        <w:fldChar w:fldCharType="separate"/>
      </w:r>
      <w:r w:rsidR="00BC2DAA">
        <w:rPr>
          <w:noProof/>
          <w:szCs w:val="24"/>
        </w:rPr>
        <w:t>[7]</w:t>
      </w:r>
      <w:r>
        <w:rPr>
          <w:szCs w:val="24"/>
        </w:rPr>
        <w:fldChar w:fldCharType="end"/>
      </w:r>
      <w:r>
        <w:rPr>
          <w:szCs w:val="24"/>
        </w:rPr>
        <w:t xml:space="preserve">, </w:t>
      </w:r>
      <w:r w:rsidR="000A4F71">
        <w:rPr>
          <w:szCs w:val="24"/>
        </w:rPr>
        <w:t xml:space="preserve">the </w:t>
      </w:r>
      <w:proofErr w:type="spellStart"/>
      <w:r w:rsidRPr="00186393">
        <w:rPr>
          <w:i/>
          <w:szCs w:val="24"/>
        </w:rPr>
        <w:t>Scienstein</w:t>
      </w:r>
      <w:proofErr w:type="spellEnd"/>
      <w:r>
        <w:rPr>
          <w:szCs w:val="24"/>
        </w:rPr>
        <w:t xml:space="preserve"> system combines a large set of criteria for providing literature recommendation. In </w:t>
      </w:r>
      <w:r>
        <w:rPr>
          <w:szCs w:val="24"/>
        </w:rPr>
        <w:fldChar w:fldCharType="begin"/>
      </w:r>
      <w:r w:rsidR="00A87F2F">
        <w:rPr>
          <w:szCs w:val="24"/>
        </w:rPr>
        <w:instrText xml:space="preserve"> ADDIN EN.CITE &lt;EndNote&gt;&lt;Cite&gt;&lt;Author&gt;Wang&lt;/Author&gt;&lt;Year&gt;2011&lt;/Year&gt;&lt;RecNum&gt;21&lt;/RecNum&gt;&lt;DisplayText&gt;[8]&lt;/DisplayText&gt;&lt;record&gt;&lt;rec-number&gt;21&lt;/rec-number&gt;&lt;foreign-keys&gt;&lt;key app="EN" db-id="0vrevtevet550fexzvy5frfps5a0tzt0tpz2" timestamp="1445291737"&gt;21&lt;/key&gt;&lt;/foreign-keys&gt;&lt;ref-type name="Conference Proceedings"&gt;10&lt;/ref-type&gt;&lt;contributors&gt;&lt;authors&gt;&lt;author&gt;Wang, Chong&lt;/author&gt;&lt;author&gt;Blei, David M&lt;/author&gt;&lt;/authors&gt;&lt;/contributors&gt;&lt;titles&gt;&lt;title&gt;Collaborative topic modeling for recommending scientific articles&lt;/title&gt;&lt;secondary-title&gt;Proceedings of the 17th ACM SIGKDD international conference on Knowledge discovery and data mining&lt;/secondary-title&gt;&lt;/titles&gt;&lt;pages&gt;448-456&lt;/pages&gt;&lt;dates&gt;&lt;year&gt;2011&lt;/year&gt;&lt;/dates&gt;&lt;publisher&gt;ACM&lt;/publisher&gt;&lt;isbn&gt;1450308139&lt;/isbn&gt;&lt;urls&gt;&lt;/urls&gt;&lt;/record&gt;&lt;/Cite&gt;&lt;/EndNote&gt;</w:instrText>
      </w:r>
      <w:r>
        <w:rPr>
          <w:szCs w:val="24"/>
        </w:rPr>
        <w:fldChar w:fldCharType="separate"/>
      </w:r>
      <w:r w:rsidR="00BC2DAA">
        <w:rPr>
          <w:noProof/>
          <w:szCs w:val="24"/>
        </w:rPr>
        <w:t>[8]</w:t>
      </w:r>
      <w:r>
        <w:rPr>
          <w:szCs w:val="24"/>
        </w:rPr>
        <w:fldChar w:fldCharType="end"/>
      </w:r>
      <w:r>
        <w:rPr>
          <w:szCs w:val="24"/>
        </w:rPr>
        <w:t xml:space="preserve">, the authors present a topic-based recommendation system based on a Latent </w:t>
      </w:r>
      <w:proofErr w:type="spellStart"/>
      <w:r>
        <w:rPr>
          <w:szCs w:val="24"/>
        </w:rPr>
        <w:t>Dirichlet</w:t>
      </w:r>
      <w:proofErr w:type="spellEnd"/>
      <w:r>
        <w:rPr>
          <w:szCs w:val="24"/>
        </w:rPr>
        <w:t xml:space="preserve"> Allocation (LDA) model. It is unclear, however, how these systems scale </w:t>
      </w:r>
      <w:r w:rsidR="00CF6D13">
        <w:rPr>
          <w:szCs w:val="24"/>
        </w:rPr>
        <w:t xml:space="preserve">and the test of their performance is generally indirect. </w:t>
      </w:r>
    </w:p>
    <w:p w14:paraId="72F85AC3" w14:textId="15D16D49" w:rsidR="00780779" w:rsidRDefault="009427F2" w:rsidP="005644A3">
      <w:r>
        <w:rPr>
          <w:szCs w:val="24"/>
        </w:rPr>
        <w:t xml:space="preserve">Here we introduce </w:t>
      </w:r>
      <w:commentRangeStart w:id="42"/>
      <w:del w:id="43" w:author="Daniel" w:date="2015-10-21T14:50:00Z">
        <w:r w:rsidRPr="00D16DA1" w:rsidDel="00D16DA1">
          <w:rPr>
            <w:i/>
            <w:szCs w:val="24"/>
            <w:rPrChange w:id="44" w:author="Daniel" w:date="2015-10-21T14:51:00Z">
              <w:rPr>
                <w:szCs w:val="24"/>
              </w:rPr>
            </w:rPrChange>
          </w:rPr>
          <w:delText xml:space="preserve">Scholarfy </w:delText>
        </w:r>
      </w:del>
      <w:commentRangeEnd w:id="42"/>
      <w:ins w:id="45" w:author="Daniel" w:date="2015-10-21T14:51:00Z">
        <w:r w:rsidR="00D16DA1" w:rsidRPr="00D16DA1">
          <w:rPr>
            <w:i/>
            <w:szCs w:val="24"/>
            <w:rPrChange w:id="46" w:author="Daniel" w:date="2015-10-21T14:51:00Z">
              <w:rPr>
                <w:szCs w:val="24"/>
              </w:rPr>
            </w:rPrChange>
          </w:rPr>
          <w:t>Science</w:t>
        </w:r>
      </w:ins>
      <w:ins w:id="47" w:author="Daniel" w:date="2015-10-21T14:50:00Z">
        <w:r w:rsidR="00D16DA1" w:rsidRPr="00D16DA1">
          <w:rPr>
            <w:i/>
            <w:szCs w:val="24"/>
            <w:rPrChange w:id="48" w:author="Daniel" w:date="2015-10-21T14:51:00Z">
              <w:rPr>
                <w:szCs w:val="24"/>
              </w:rPr>
            </w:rPrChange>
          </w:rPr>
          <w:t xml:space="preserve"> </w:t>
        </w:r>
      </w:ins>
      <w:ins w:id="49" w:author="Daniel" w:date="2015-10-21T14:51:00Z">
        <w:r w:rsidR="00D16DA1" w:rsidRPr="00D16DA1">
          <w:rPr>
            <w:i/>
            <w:szCs w:val="24"/>
            <w:rPrChange w:id="50" w:author="Daniel" w:date="2015-10-21T14:51:00Z">
              <w:rPr>
                <w:szCs w:val="24"/>
              </w:rPr>
            </w:rPrChange>
          </w:rPr>
          <w:t>Concierge</w:t>
        </w:r>
      </w:ins>
      <w:ins w:id="51" w:author="Daniel" w:date="2015-10-21T14:50:00Z">
        <w:r w:rsidR="00D16DA1">
          <w:rPr>
            <w:szCs w:val="24"/>
          </w:rPr>
          <w:t xml:space="preserve"> </w:t>
        </w:r>
      </w:ins>
      <w:r w:rsidR="00D16DA1">
        <w:rPr>
          <w:rStyle w:val="CommentReference"/>
        </w:rPr>
        <w:commentReference w:id="42"/>
      </w:r>
      <w:r>
        <w:rPr>
          <w:szCs w:val="24"/>
        </w:rPr>
        <w:t>(http://www.github.com/titipata/</w:t>
      </w:r>
      <w:commentRangeStart w:id="52"/>
      <w:del w:id="53" w:author="Daniel" w:date="2015-10-21T14:56:00Z">
        <w:r w:rsidDel="00466990">
          <w:rPr>
            <w:szCs w:val="24"/>
          </w:rPr>
          <w:delText>scholarfy</w:delText>
        </w:r>
        <w:commentRangeEnd w:id="52"/>
        <w:r w:rsidR="00D16DA1" w:rsidDel="00466990">
          <w:rPr>
            <w:rStyle w:val="CommentReference"/>
          </w:rPr>
          <w:commentReference w:id="52"/>
        </w:r>
      </w:del>
      <w:ins w:id="54" w:author="Daniel" w:date="2015-10-21T14:56:00Z">
        <w:r w:rsidR="00466990">
          <w:rPr>
            <w:szCs w:val="24"/>
          </w:rPr>
          <w:t>science_concierge</w:t>
        </w:r>
      </w:ins>
      <w:r>
        <w:rPr>
          <w:szCs w:val="24"/>
        </w:rPr>
        <w:t xml:space="preserve">), an open source Python library that implements a fast and accurate recommendation system for literature search. Briefly, the library uses a scalable </w:t>
      </w:r>
      <w:proofErr w:type="spellStart"/>
      <w:r>
        <w:rPr>
          <w:szCs w:val="24"/>
        </w:rPr>
        <w:t>vectorization</w:t>
      </w:r>
      <w:proofErr w:type="spellEnd"/>
      <w:r>
        <w:rPr>
          <w:szCs w:val="24"/>
        </w:rPr>
        <w:t xml:space="preserve"> of documents through online Latent Semantic Analysis (LSA) </w:t>
      </w:r>
      <w:r>
        <w:rPr>
          <w:szCs w:val="24"/>
        </w:rPr>
        <w:fldChar w:fldCharType="begin"/>
      </w:r>
      <w:r w:rsidR="00A87F2F">
        <w:rPr>
          <w:szCs w:val="24"/>
        </w:rPr>
        <w:instrText xml:space="preserve"> ADDIN EN.CITE &lt;EndNote&gt;&lt;Cite&gt;&lt;Author&gt;Manning&lt;/Author&gt;&lt;Year&gt;2008&lt;/Year&gt;&lt;RecNum&gt;14&lt;/RecNum&gt;&lt;DisplayText&gt;[1]&lt;/DisplayText&gt;&lt;record&gt;&lt;rec-number&gt;14&lt;/rec-number&gt;&lt;foreign-keys&gt;&lt;key app="EN" db-id="0vrevtevet550fexzvy5frfps5a0tzt0tpz2" timestamp="1445291737"&gt;14&lt;/key&gt;&lt;/foreign-keys&gt;&lt;ref-type name="Book"&gt;6&lt;/ref-type&gt;&lt;contributors&gt;&lt;authors&gt;&lt;author&gt;Manning, Christopher D.&lt;/author&gt;&lt;author&gt;Raghavan, Prabhakar&lt;/author&gt;&lt;author&gt;Schütze, Hinrich&lt;/author&gt;&lt;/authors&gt;&lt;/contributors&gt;&lt;titles&gt;&lt;title&gt;Introduction to information retrieval&lt;/title&gt;&lt;/titles&gt;&lt;pages&gt;xxi, 482 p.&lt;/pages&gt;&lt;keywords&gt;&lt;keyword&gt;Text processing (Computer science)&lt;/keyword&gt;&lt;keyword&gt;Information retrieval.&lt;/keyword&gt;&lt;keyword&gt;Document clustering.&lt;/keyword&gt;&lt;keyword&gt;Semantic Web.&lt;/keyword&gt;&lt;/keywords&gt;&lt;dates&gt;&lt;year&gt;2008&lt;/year&gt;&lt;/dates&gt;&lt;pub-location&gt;New York&lt;/pub-location&gt;&lt;publisher&gt;Cambridge University Press&lt;/publisher&gt;&lt;isbn&gt;9780521865715 (hardback)&amp;#xD;0521865719 (hardback)&lt;/isbn&gt;&lt;accession-num&gt;15134372&lt;/accession-num&gt;&lt;call-num&gt;QA76.9.T48 M26 2008&lt;/call-num&gt;&lt;urls&gt;&lt;related-urls&gt;&lt;url&gt;Contributor biographical information http://www.loc.gov/catdir/enhancements/fy0810/2008001257-b.html&lt;/url&gt;&lt;url&gt;Publisher description http://www.loc.gov/catdir/enhancements/fy0810/2008001257-d.html&lt;/url&gt;&lt;url&gt;Table of contents only http://www.loc.gov/catdir/enhancements/fy0810/2008001257-t.html&lt;/url&gt;&lt;url&gt;Companion web site http://www-csli.stanford.edu/~hinrich/information-retrieval-book.html&lt;/url&gt;&lt;/related-urls&gt;&lt;/urls&gt;&lt;/record&gt;&lt;/Cite&gt;&lt;/EndNote&gt;</w:instrText>
      </w:r>
      <w:r>
        <w:rPr>
          <w:szCs w:val="24"/>
        </w:rPr>
        <w:fldChar w:fldCharType="separate"/>
      </w:r>
      <w:r>
        <w:rPr>
          <w:noProof/>
          <w:szCs w:val="24"/>
        </w:rPr>
        <w:t>[1]</w:t>
      </w:r>
      <w:r>
        <w:rPr>
          <w:szCs w:val="24"/>
        </w:rPr>
        <w:fldChar w:fldCharType="end"/>
      </w:r>
      <w:r>
        <w:rPr>
          <w:szCs w:val="24"/>
        </w:rPr>
        <w:t xml:space="preserve">. For the recommendation part, it pairs the </w:t>
      </w:r>
      <w:proofErr w:type="spellStart"/>
      <w:r>
        <w:rPr>
          <w:szCs w:val="24"/>
        </w:rPr>
        <w:t>Rocchio</w:t>
      </w:r>
      <w:proofErr w:type="spellEnd"/>
      <w:r>
        <w:rPr>
          <w:szCs w:val="24"/>
        </w:rPr>
        <w:t xml:space="preserve"> Algorithm </w:t>
      </w:r>
      <w:r>
        <w:rPr>
          <w:szCs w:val="24"/>
        </w:rPr>
        <w:fldChar w:fldCharType="begin"/>
      </w:r>
      <w:r w:rsidR="00A87F2F">
        <w:rPr>
          <w:szCs w:val="24"/>
        </w:rPr>
        <w:instrText xml:space="preserve"> ADDIN EN.CITE &lt;EndNote&gt;&lt;Cite&gt;&lt;Author&gt;Rocchio&lt;/Author&gt;&lt;Year&gt;1971&lt;/Year&gt;&lt;RecNum&gt;22&lt;/RecNum&gt;&lt;DisplayText&gt;[9]&lt;/DisplayText&gt;&lt;record&gt;&lt;rec-number&gt;22&lt;/rec-number&gt;&lt;foreign-keys&gt;&lt;key app="EN" db-id="0vrevtevet550fexzvy5frfps5a0tzt0tpz2" timestamp="1445291737"&gt;22&lt;/key&gt;&lt;/foreign-keys&gt;&lt;ref-type name="Journal Article"&gt;17&lt;/ref-type&gt;&lt;contributors&gt;&lt;authors&gt;&lt;author&gt;Rocchio, Joseph John&lt;/author&gt;&lt;/authors&gt;&lt;/contributors&gt;&lt;titles&gt;&lt;title&gt;Relevance feedback in information retrieval&lt;/title&gt;&lt;/titles&gt;&lt;dates&gt;&lt;year&gt;1971&lt;/year&gt;&lt;/dates&gt;&lt;urls&gt;&lt;/urls&gt;&lt;/record&gt;&lt;/Cite&gt;&lt;/EndNote&gt;</w:instrText>
      </w:r>
      <w:r>
        <w:rPr>
          <w:szCs w:val="24"/>
        </w:rPr>
        <w:fldChar w:fldCharType="separate"/>
      </w:r>
      <w:r w:rsidR="000A4F71">
        <w:rPr>
          <w:noProof/>
          <w:szCs w:val="24"/>
        </w:rPr>
        <w:t>[9]</w:t>
      </w:r>
      <w:r>
        <w:rPr>
          <w:szCs w:val="24"/>
        </w:rPr>
        <w:fldChar w:fldCharType="end"/>
      </w:r>
      <w:r>
        <w:rPr>
          <w:szCs w:val="24"/>
        </w:rPr>
        <w:t xml:space="preserve"> with a large-scale approximate nearest neighbor search based on ball trees </w:t>
      </w:r>
      <w:r>
        <w:rPr>
          <w:szCs w:val="24"/>
        </w:rPr>
        <w:fldChar w:fldCharType="begin"/>
      </w:r>
      <w:r w:rsidR="00A87F2F">
        <w:rPr>
          <w:szCs w:val="24"/>
        </w:rPr>
        <w:instrText xml:space="preserve"> ADDIN EN.CITE &lt;EndNote&gt;&lt;Cite&gt;&lt;Author&gt;Shakhnarovich&lt;/Author&gt;&lt;Year&gt;2006&lt;/Year&gt;&lt;RecNum&gt;23&lt;/RecNum&gt;&lt;DisplayText&gt;[10]&lt;/DisplayText&gt;&lt;record&gt;&lt;rec-number&gt;23&lt;/rec-number&gt;&lt;foreign-keys&gt;&lt;key app="EN" db-id="0vrevtevet550fexzvy5frfps5a0tzt0tpz2" timestamp="1445291737"&gt;23&lt;/key&gt;&lt;/foreign-keys&gt;&lt;ref-type name="Book"&gt;6&lt;/ref-type&gt;&lt;contributors&gt;&lt;authors&gt;&lt;author&gt;G. Shakhnarovich&lt;/author&gt;&lt;author&gt;T. Darrell&lt;/author&gt;&lt;author&gt;P. Indyk&lt;/author&gt;&lt;/authors&gt;&lt;/contributors&gt;&lt;titles&gt;&lt;title&gt;Nearest-Neighbors methods in Learning and Vision: Theory and Practice&lt;/title&gt;&lt;/titles&gt;&lt;dates&gt;&lt;year&gt;2006&lt;/year&gt;&lt;/dates&gt;&lt;publisher&gt;MIT Press&lt;/publisher&gt;&lt;urls&gt;&lt;/urls&gt;&lt;/record&gt;&lt;/Cite&gt;&lt;/EndNote&gt;</w:instrText>
      </w:r>
      <w:r>
        <w:rPr>
          <w:szCs w:val="24"/>
        </w:rPr>
        <w:fldChar w:fldCharType="separate"/>
      </w:r>
      <w:r w:rsidR="000A4F71">
        <w:rPr>
          <w:noProof/>
          <w:szCs w:val="24"/>
        </w:rPr>
        <w:t>[10]</w:t>
      </w:r>
      <w:r>
        <w:rPr>
          <w:szCs w:val="24"/>
        </w:rPr>
        <w:fldChar w:fldCharType="end"/>
      </w:r>
      <w:r>
        <w:rPr>
          <w:szCs w:val="24"/>
        </w:rPr>
        <w:t xml:space="preserve">. The library aims at providing </w:t>
      </w:r>
      <w:r w:rsidR="004D3B8B">
        <w:rPr>
          <w:szCs w:val="24"/>
        </w:rPr>
        <w:t xml:space="preserve">responsive </w:t>
      </w:r>
      <w:r>
        <w:rPr>
          <w:szCs w:val="24"/>
        </w:rPr>
        <w:t>content-based recommendations using only user’s votes rather than collaborative filtering. The Scholarly software, then, provides an open source solution to content-based scientific recommendation.</w:t>
      </w:r>
    </w:p>
    <w:p w14:paraId="0471098E" w14:textId="1A953041" w:rsidR="00780779" w:rsidRDefault="00AC619F" w:rsidP="00AC619F">
      <w:r>
        <w:rPr>
          <w:szCs w:val="24"/>
        </w:rPr>
        <w:t>We tune and test the algorithm on a collection of scientific posters from the largest Neuroscience conference in the world, Society for Neuroscience (</w:t>
      </w:r>
      <w:proofErr w:type="spellStart"/>
      <w:r>
        <w:rPr>
          <w:szCs w:val="24"/>
        </w:rPr>
        <w:t>SfN</w:t>
      </w:r>
      <w:proofErr w:type="spellEnd"/>
      <w:r>
        <w:rPr>
          <w:szCs w:val="24"/>
        </w:rPr>
        <w:t xml:space="preserve">) 2015. </w:t>
      </w:r>
      <w:r w:rsidR="009427F2">
        <w:rPr>
          <w:szCs w:val="24"/>
        </w:rPr>
        <w:t xml:space="preserve">First, we </w:t>
      </w:r>
      <w:r>
        <w:rPr>
          <w:szCs w:val="24"/>
        </w:rPr>
        <w:t xml:space="preserve">cross validate </w:t>
      </w:r>
      <w:r w:rsidR="009427F2">
        <w:rPr>
          <w:szCs w:val="24"/>
        </w:rPr>
        <w:t xml:space="preserve">the LSA </w:t>
      </w:r>
      <w:r>
        <w:rPr>
          <w:szCs w:val="24"/>
        </w:rPr>
        <w:t>model to capture most of the variance contained in the topics</w:t>
      </w:r>
      <w:r w:rsidR="009427F2">
        <w:rPr>
          <w:szCs w:val="24"/>
        </w:rPr>
        <w:t xml:space="preserve">. </w:t>
      </w:r>
      <w:r>
        <w:rPr>
          <w:szCs w:val="24"/>
        </w:rPr>
        <w:t xml:space="preserve">Second, we tune the parameters of the algorithm to recommend posters that maximally resemble </w:t>
      </w:r>
      <w:r w:rsidR="0006666F">
        <w:rPr>
          <w:szCs w:val="24"/>
        </w:rPr>
        <w:t xml:space="preserve">human curated classifications into poster sessions. We showed that our algorithm significantly outperforms a popular alternative based on keywords. </w:t>
      </w:r>
      <w:r w:rsidR="009427F2">
        <w:rPr>
          <w:szCs w:val="24"/>
        </w:rPr>
        <w:t xml:space="preserve">The algorithm implementation is available online at </w:t>
      </w:r>
      <w:r w:rsidR="00C22D5F">
        <w:lastRenderedPageBreak/>
        <w:fldChar w:fldCharType="begin"/>
      </w:r>
      <w:r w:rsidR="00C22D5F">
        <w:instrText xml:space="preserve"> HYPERLINK "http://sf.scienceofscience.org" </w:instrText>
      </w:r>
      <w:r w:rsidR="00C22D5F">
        <w:fldChar w:fldCharType="separate"/>
      </w:r>
      <w:r w:rsidR="00186393" w:rsidRPr="004C7306">
        <w:rPr>
          <w:rStyle w:val="Hyperlink"/>
          <w:szCs w:val="24"/>
        </w:rPr>
        <w:t>http://</w:t>
      </w:r>
      <w:del w:id="55" w:author="Daniel" w:date="2015-10-21T16:38:00Z">
        <w:r w:rsidR="00186393" w:rsidRPr="004C7306" w:rsidDel="00C939C9">
          <w:rPr>
            <w:rStyle w:val="Hyperlink"/>
            <w:szCs w:val="24"/>
          </w:rPr>
          <w:delText>sf.scienceofscience.org</w:delText>
        </w:r>
      </w:del>
      <w:ins w:id="56" w:author="Daniel" w:date="2015-10-21T16:38:00Z">
        <w:r w:rsidR="00C939C9">
          <w:rPr>
            <w:rStyle w:val="Hyperlink"/>
            <w:szCs w:val="24"/>
          </w:rPr>
          <w:t>www.scholarfy.net</w:t>
        </w:r>
      </w:ins>
      <w:r w:rsidR="00C22D5F">
        <w:rPr>
          <w:rStyle w:val="Hyperlink"/>
          <w:szCs w:val="24"/>
        </w:rPr>
        <w:fldChar w:fldCharType="end"/>
      </w:r>
      <w:r w:rsidR="009427F2">
        <w:rPr>
          <w:szCs w:val="24"/>
        </w:rPr>
        <w:t xml:space="preserve"> where we use data from Society for Neuroscience (</w:t>
      </w:r>
      <w:proofErr w:type="spellStart"/>
      <w:r w:rsidR="009427F2">
        <w:rPr>
          <w:szCs w:val="24"/>
        </w:rPr>
        <w:t>SfN</w:t>
      </w:r>
      <w:proofErr w:type="spellEnd"/>
      <w:r w:rsidR="009427F2">
        <w:rPr>
          <w:szCs w:val="24"/>
        </w:rPr>
        <w:t>) conference (</w:t>
      </w:r>
      <w:hyperlink r:id="rId10">
        <w:r w:rsidR="009427F2">
          <w:rPr>
            <w:color w:val="1155CC"/>
            <w:szCs w:val="24"/>
            <w:u w:val="single"/>
          </w:rPr>
          <w:t>http://www.sfn.org</w:t>
        </w:r>
      </w:hyperlink>
      <w:r w:rsidR="009427F2">
        <w:rPr>
          <w:szCs w:val="24"/>
        </w:rPr>
        <w:t>)</w:t>
      </w:r>
      <w:del w:id="57" w:author="Daniel" w:date="2015-10-21T16:38:00Z">
        <w:r w:rsidR="009427F2" w:rsidDel="00CC62B8">
          <w:rPr>
            <w:szCs w:val="24"/>
          </w:rPr>
          <w:delText xml:space="preserve"> and Neural Information Processing System (NIPS) </w:delText>
        </w:r>
        <w:r w:rsidR="0006666F" w:rsidDel="00CC62B8">
          <w:rPr>
            <w:szCs w:val="24"/>
          </w:rPr>
          <w:delText xml:space="preserve">conference </w:delText>
        </w:r>
        <w:r w:rsidR="009427F2" w:rsidDel="00CC62B8">
          <w:rPr>
            <w:szCs w:val="24"/>
          </w:rPr>
          <w:delText>(http://nips.cc)</w:delText>
        </w:r>
      </w:del>
      <w:r w:rsidR="009427F2">
        <w:rPr>
          <w:szCs w:val="24"/>
        </w:rPr>
        <w:t>.</w:t>
      </w:r>
    </w:p>
    <w:p w14:paraId="2A47C964" w14:textId="73A5A6BA" w:rsidR="00780779" w:rsidRDefault="009427F2" w:rsidP="005644A3">
      <w:pPr>
        <w:pStyle w:val="Heading1"/>
        <w:rPr>
          <w:ins w:id="58" w:author="Daniel" w:date="2015-10-21T14:38:00Z"/>
        </w:rPr>
      </w:pPr>
      <w:bookmarkStart w:id="59" w:name="h.t3mpytu20xm" w:colFirst="0" w:colLast="0"/>
      <w:bookmarkEnd w:id="59"/>
      <w:del w:id="60" w:author="Daniel" w:date="2015-10-19T14:13:00Z">
        <w:r w:rsidRPr="005644A3" w:rsidDel="00BF703C">
          <w:delText>Design and Implementation</w:delText>
        </w:r>
      </w:del>
      <w:ins w:id="61" w:author="Daniel" w:date="2015-10-19T14:13:00Z">
        <w:r w:rsidR="00BF703C">
          <w:t>Materials and methods</w:t>
        </w:r>
      </w:ins>
    </w:p>
    <w:p w14:paraId="1083DDC0" w14:textId="24D5F3A3" w:rsidR="00A134AC" w:rsidRDefault="00A134AC" w:rsidP="00A134AC">
      <w:pPr>
        <w:pStyle w:val="Heading2"/>
      </w:pPr>
      <w:moveToRangeStart w:id="62" w:author="Daniel" w:date="2015-10-21T14:38:00Z" w:name="move307057653"/>
      <w:moveTo w:id="63" w:author="Daniel" w:date="2015-10-21T14:38:00Z">
        <w:del w:id="64" w:author="Daniel" w:date="2015-10-21T14:39:00Z">
          <w:r w:rsidDel="00A134AC">
            <w:delText>Materials/ Dataset Provided</w:delText>
          </w:r>
        </w:del>
      </w:moveTo>
      <w:ins w:id="65" w:author="Daniel" w:date="2015-10-21T14:39:00Z">
        <w:r>
          <w:t>Conference dataset</w:t>
        </w:r>
      </w:ins>
    </w:p>
    <w:p w14:paraId="3EF088BC" w14:textId="04EB5A3C" w:rsidR="00A134AC" w:rsidRDefault="00A134AC">
      <w:pPr>
        <w:rPr>
          <w:ins w:id="66" w:author="Daniel" w:date="2015-10-21T14:43:00Z"/>
        </w:rPr>
        <w:pPrChange w:id="67" w:author="Daniel" w:date="2015-10-21T14:38:00Z">
          <w:pPr>
            <w:pStyle w:val="Heading1"/>
          </w:pPr>
        </w:pPrChange>
      </w:pPr>
      <w:ins w:id="68" w:author="Daniel" w:date="2015-10-21T14:39:00Z">
        <w:r>
          <w:rPr>
            <w:szCs w:val="24"/>
          </w:rPr>
          <w:t xml:space="preserve">Conferences are when </w:t>
        </w:r>
      </w:ins>
      <w:ins w:id="69" w:author="Daniel" w:date="2015-10-21T14:40:00Z">
        <w:r>
          <w:rPr>
            <w:szCs w:val="24"/>
          </w:rPr>
          <w:t xml:space="preserve">systems like the one proposed in this article are most needed. In conferences, the time from submission, acceptance, and presentation are </w:t>
        </w:r>
      </w:ins>
      <w:ins w:id="70" w:author="Daniel" w:date="2015-10-21T14:41:00Z">
        <w:r>
          <w:rPr>
            <w:szCs w:val="24"/>
          </w:rPr>
          <w:t>typically much shorter than in journals. This makes it crucial for recommendation system to quickly scan the d</w:t>
        </w:r>
      </w:ins>
      <w:ins w:id="71" w:author="Daniel" w:date="2015-10-21T14:42:00Z">
        <w:r>
          <w:t>ocuments of the conference and let scientific discover material fast.</w:t>
        </w:r>
      </w:ins>
    </w:p>
    <w:p w14:paraId="49CE24E3" w14:textId="2A69A7AA" w:rsidR="00C22D5F" w:rsidRDefault="00C22D5F">
      <w:pPr>
        <w:rPr>
          <w:ins w:id="72" w:author="Daniel" w:date="2015-10-21T14:42:00Z"/>
        </w:rPr>
        <w:pPrChange w:id="73" w:author="Daniel" w:date="2015-10-21T14:38:00Z">
          <w:pPr>
            <w:pStyle w:val="Heading1"/>
          </w:pPr>
        </w:pPrChange>
      </w:pPr>
      <w:ins w:id="74" w:author="Daniel" w:date="2015-10-21T14:43:00Z">
        <w:r>
          <w:t xml:space="preserve">We obtained a license </w:t>
        </w:r>
      </w:ins>
      <w:ins w:id="75" w:author="Daniel" w:date="2015-10-21T14:44:00Z">
        <w:r>
          <w:t>from the Society for Neuroscience</w:t>
        </w:r>
      </w:ins>
      <w:ins w:id="76" w:author="Daniel" w:date="2015-10-21T14:43:00Z">
        <w:r>
          <w:t xml:space="preserve"> </w:t>
        </w:r>
      </w:ins>
      <w:ins w:id="77" w:author="Daniel" w:date="2015-10-21T14:47:00Z">
        <w:r w:rsidR="00122F87">
          <w:t>(</w:t>
        </w:r>
        <w:proofErr w:type="spellStart"/>
        <w:r w:rsidR="00122F87">
          <w:t>SfN</w:t>
        </w:r>
        <w:proofErr w:type="spellEnd"/>
        <w:r w:rsidR="00122F87">
          <w:t xml:space="preserve">) </w:t>
        </w:r>
      </w:ins>
      <w:ins w:id="78" w:author="Daniel" w:date="2015-10-21T14:44:00Z">
        <w:r>
          <w:t xml:space="preserve">on the Neuroscience 2015 </w:t>
        </w:r>
      </w:ins>
      <w:ins w:id="79" w:author="Daniel" w:date="2015-10-21T14:43:00Z">
        <w:r>
          <w:t xml:space="preserve">conference. </w:t>
        </w:r>
      </w:ins>
      <w:ins w:id="80" w:author="Daniel" w:date="2015-10-21T14:45:00Z">
        <w:r>
          <w:t xml:space="preserve">This is the largest conference in Neuroscience in the world. </w:t>
        </w:r>
      </w:ins>
      <w:ins w:id="81" w:author="Daniel" w:date="2015-10-21T14:43:00Z">
        <w:r>
          <w:t xml:space="preserve">This dataset included </w:t>
        </w:r>
      </w:ins>
      <w:ins w:id="82" w:author="Daniel" w:date="2015-10-21T14:44:00Z">
        <w:r>
          <w:t xml:space="preserve">XXX </w:t>
        </w:r>
      </w:ins>
      <w:ins w:id="83" w:author="Daniel" w:date="2015-10-21T14:43:00Z">
        <w:r>
          <w:t xml:space="preserve">authors, </w:t>
        </w:r>
      </w:ins>
      <w:ins w:id="84" w:author="Daniel" w:date="2015-10-21T14:44:00Z">
        <w:r>
          <w:t xml:space="preserve">XXX </w:t>
        </w:r>
      </w:ins>
      <w:ins w:id="85" w:author="Daniel" w:date="2015-10-21T14:43:00Z">
        <w:r>
          <w:t xml:space="preserve">affiliations, </w:t>
        </w:r>
      </w:ins>
      <w:ins w:id="86" w:author="Daniel" w:date="2015-10-21T14:44:00Z">
        <w:r>
          <w:t xml:space="preserve">XXX </w:t>
        </w:r>
      </w:ins>
      <w:ins w:id="87" w:author="Daniel" w:date="2015-10-21T14:43:00Z">
        <w:r>
          <w:t xml:space="preserve">posters, </w:t>
        </w:r>
      </w:ins>
      <w:ins w:id="88" w:author="Daniel" w:date="2015-10-21T14:44:00Z">
        <w:r>
          <w:t xml:space="preserve">and XXX </w:t>
        </w:r>
      </w:ins>
      <w:ins w:id="89" w:author="Daniel" w:date="2015-10-21T14:43:00Z">
        <w:r>
          <w:t>talks</w:t>
        </w:r>
      </w:ins>
      <w:ins w:id="90" w:author="Daniel" w:date="2015-10-21T14:44:00Z">
        <w:r>
          <w:t xml:space="preserve"> distributed around XXX sessions spanning 5 days. </w:t>
        </w:r>
      </w:ins>
      <w:ins w:id="91" w:author="Daniel" w:date="2015-10-21T14:46:00Z">
        <w:r w:rsidR="00122F87">
          <w:t>Not all the content of the conference had abstracts available (e.g., talks) and therefore they were dropped from the analysis. The final number of posters analyzed was XXX.</w:t>
        </w:r>
      </w:ins>
      <w:ins w:id="92" w:author="Daniel" w:date="2015-10-21T14:47:00Z">
        <w:r w:rsidR="00122F87">
          <w:t xml:space="preserve"> These dataset is not publicly available but </w:t>
        </w:r>
      </w:ins>
      <w:ins w:id="93" w:author="Daniel" w:date="2015-10-21T14:48:00Z">
        <w:r w:rsidR="00122F87">
          <w:t>an academic license</w:t>
        </w:r>
      </w:ins>
      <w:ins w:id="94" w:author="Daniel" w:date="2015-10-21T14:47:00Z">
        <w:r w:rsidR="00122F87">
          <w:t xml:space="preserve"> can be requested from </w:t>
        </w:r>
        <w:proofErr w:type="spellStart"/>
        <w:r w:rsidR="00122F87">
          <w:t>SfN</w:t>
        </w:r>
        <w:proofErr w:type="spellEnd"/>
        <w:r w:rsidR="00122F87">
          <w:t>.</w:t>
        </w:r>
      </w:ins>
    </w:p>
    <w:p w14:paraId="2DDED243" w14:textId="13F95F80" w:rsidR="00A134AC" w:rsidDel="00A134AC" w:rsidRDefault="00A134AC" w:rsidP="00A134AC">
      <w:pPr>
        <w:rPr>
          <w:del w:id="95" w:author="Daniel" w:date="2015-10-21T14:38:00Z"/>
        </w:rPr>
      </w:pPr>
      <w:moveTo w:id="96" w:author="Daniel" w:date="2015-10-21T14:38:00Z">
        <w:del w:id="97" w:author="Daniel" w:date="2015-10-21T14:43:00Z">
          <w:r w:rsidDel="00C22D5F">
            <w:rPr>
              <w:szCs w:val="24"/>
            </w:rPr>
            <w:delText xml:space="preserve">We obtain 150k abstracts from Pubmed Open Access subset in XML format [cite] from year 2006 to 2014. We found around 30k overlap abstracts from Medline database where we can find MeSh tags. We then parse information from XML format to Python Pandas dataframe format using Pubmed parser </w:delText>
          </w:r>
          <w:r w:rsidDel="00C22D5F">
            <w:fldChar w:fldCharType="begin"/>
          </w:r>
          <w:r w:rsidDel="00C22D5F">
            <w:delInstrText xml:space="preserve"> HYPERLINK "http://github.com/titipata/pubmed_parser" \h </w:delInstrText>
          </w:r>
          <w:r w:rsidDel="00C22D5F">
            <w:fldChar w:fldCharType="separate"/>
          </w:r>
          <w:r w:rsidDel="00C22D5F">
            <w:rPr>
              <w:color w:val="1155CC"/>
              <w:szCs w:val="24"/>
              <w:u w:val="single"/>
            </w:rPr>
            <w:delText>http://github.com/titipata/pubmed_parser</w:delText>
          </w:r>
          <w:r w:rsidDel="00C22D5F">
            <w:rPr>
              <w:color w:val="1155CC"/>
              <w:szCs w:val="24"/>
              <w:u w:val="single"/>
            </w:rPr>
            <w:fldChar w:fldCharType="end"/>
          </w:r>
          <w:r w:rsidDel="00C22D5F">
            <w:rPr>
              <w:szCs w:val="24"/>
            </w:rPr>
            <w:delText>. Data is available in Python Pandas pickle format [cite] which can be downloaded through the repository.</w:delText>
          </w:r>
        </w:del>
      </w:moveTo>
    </w:p>
    <w:moveToRangeEnd w:id="62"/>
    <w:p w14:paraId="58352111" w14:textId="09426305" w:rsidR="00A134AC" w:rsidRPr="00A134AC" w:rsidRDefault="00A134AC">
      <w:pPr>
        <w:pStyle w:val="Heading2"/>
        <w:pPrChange w:id="98" w:author="Daniel" w:date="2015-10-21T14:39:00Z">
          <w:pPr>
            <w:pStyle w:val="Heading1"/>
          </w:pPr>
        </w:pPrChange>
      </w:pPr>
      <w:ins w:id="99" w:author="Daniel" w:date="2015-10-21T14:39:00Z">
        <w:r>
          <w:t>Methods</w:t>
        </w:r>
      </w:ins>
    </w:p>
    <w:p w14:paraId="5592E95A" w14:textId="372C239E" w:rsidR="00BF703C" w:rsidRPr="004A379D" w:rsidRDefault="00AD40FC" w:rsidP="005644A3">
      <w:pPr>
        <w:rPr>
          <w:ins w:id="100" w:author="Daniel" w:date="2015-10-19T14:14:00Z"/>
          <w:szCs w:val="24"/>
          <w:rPrChange w:id="101" w:author="Daniel" w:date="2015-10-19T14:23:00Z">
            <w:rPr>
              <w:ins w:id="102" w:author="Daniel" w:date="2015-10-19T14:14:00Z"/>
              <w:i/>
              <w:szCs w:val="24"/>
            </w:rPr>
          </w:rPrChange>
        </w:rPr>
      </w:pPr>
      <w:proofErr w:type="gramStart"/>
      <w:ins w:id="103" w:author="Daniel" w:date="2015-10-19T14:20:00Z">
        <w:r>
          <w:rPr>
            <w:szCs w:val="24"/>
          </w:rPr>
          <w:t>The are</w:t>
        </w:r>
        <w:proofErr w:type="gramEnd"/>
        <w:r>
          <w:rPr>
            <w:szCs w:val="24"/>
          </w:rPr>
          <w:t xml:space="preserve"> three main design </w:t>
        </w:r>
        <w:proofErr w:type="spellStart"/>
        <w:r>
          <w:rPr>
            <w:szCs w:val="24"/>
          </w:rPr>
          <w:t>princples</w:t>
        </w:r>
        <w:proofErr w:type="spellEnd"/>
        <w:r>
          <w:rPr>
            <w:szCs w:val="24"/>
          </w:rPr>
          <w:t xml:space="preserve"> behind </w:t>
        </w:r>
      </w:ins>
      <w:ins w:id="104" w:author="Daniel" w:date="2015-10-21T14:56:00Z">
        <w:r w:rsidR="00466990">
          <w:rPr>
            <w:i/>
            <w:szCs w:val="24"/>
          </w:rPr>
          <w:t>Science Concierge</w:t>
        </w:r>
      </w:ins>
      <w:ins w:id="105" w:author="Daniel" w:date="2015-10-19T14:20:00Z">
        <w:r>
          <w:rPr>
            <w:szCs w:val="24"/>
          </w:rPr>
          <w:t>, which are aimed at</w:t>
        </w:r>
      </w:ins>
      <w:ins w:id="106" w:author="Daniel" w:date="2015-10-19T14:21:00Z">
        <w:r>
          <w:rPr>
            <w:szCs w:val="24"/>
          </w:rPr>
          <w:t xml:space="preserve"> adapting recommendation systems to the needs of scientific literature discovery</w:t>
        </w:r>
      </w:ins>
      <w:ins w:id="107" w:author="Daniel" w:date="2015-10-19T14:15:00Z">
        <w:r w:rsidR="00BF703C">
          <w:rPr>
            <w:szCs w:val="24"/>
          </w:rPr>
          <w:t>.</w:t>
        </w:r>
        <w:r w:rsidR="00BF703C">
          <w:rPr>
            <w:i/>
            <w:szCs w:val="24"/>
          </w:rPr>
          <w:t xml:space="preserve"> </w:t>
        </w:r>
      </w:ins>
      <w:ins w:id="108" w:author="Daniel" w:date="2015-10-19T14:21:00Z">
        <w:r w:rsidRPr="00AD40FC">
          <w:rPr>
            <w:szCs w:val="24"/>
            <w:rPrChange w:id="109" w:author="Daniel" w:date="2015-10-19T14:21:00Z">
              <w:rPr>
                <w:i/>
                <w:szCs w:val="24"/>
              </w:rPr>
            </w:rPrChange>
          </w:rPr>
          <w:t>First</w:t>
        </w:r>
        <w:r>
          <w:rPr>
            <w:szCs w:val="24"/>
          </w:rPr>
          <w:t>, w</w:t>
        </w:r>
      </w:ins>
      <w:ins w:id="110" w:author="Daniel" w:date="2015-10-19T14:16:00Z">
        <w:r w:rsidR="00BF703C" w:rsidRPr="00AD40FC">
          <w:rPr>
            <w:szCs w:val="24"/>
          </w:rPr>
          <w:t>e</w:t>
        </w:r>
        <w:r w:rsidR="00BF703C">
          <w:rPr>
            <w:szCs w:val="24"/>
          </w:rPr>
          <w:t xml:space="preserve"> aim at using the content of the items and avoid using collaborative filter to avoid the Mathew effect in recommendation systems</w:t>
        </w:r>
      </w:ins>
      <w:ins w:id="111" w:author="Daniel" w:date="2015-10-19T14:20:00Z">
        <w:r>
          <w:rPr>
            <w:szCs w:val="24"/>
          </w:rPr>
          <w:t xml:space="preserve"> </w:t>
        </w:r>
      </w:ins>
      <w:r>
        <w:rPr>
          <w:szCs w:val="24"/>
        </w:rPr>
        <w:fldChar w:fldCharType="begin"/>
      </w:r>
      <w:r w:rsidR="00A87F2F">
        <w:rPr>
          <w:szCs w:val="24"/>
        </w:rPr>
        <w:instrText xml:space="preserve"> ADDIN EN.CITE &lt;EndNote&gt;&lt;Cite&gt;&lt;Author&gt;Petersen&lt;/Author&gt;&lt;Year&gt;2011&lt;/Year&gt;&lt;RecNum&gt;13&lt;/RecNum&gt;&lt;DisplayText&gt;[11]&lt;/DisplayText&gt;&lt;record&gt;&lt;rec-number&gt;13&lt;/rec-number&gt;&lt;foreign-keys&gt;&lt;key app="EN" db-id="0vrevtevet550fexzvy5frfps5a0tzt0tpz2" timestamp="1445282406"&gt;13&lt;/key&gt;&lt;/foreign-keys&gt;&lt;ref-type name="Journal Article"&gt;17&lt;/ref-type&gt;&lt;contributors&gt;&lt;authors&gt;&lt;author&gt;Petersen, A. M.&lt;/author&gt;&lt;author&gt;Jung, W. S.&lt;/author&gt;&lt;author&gt;Yang, J. S.&lt;/author&gt;&lt;author&gt;Stanley, H. E.&lt;/author&gt;&lt;/authors&gt;&lt;/contributors&gt;&lt;auth-address&gt;Center for Polymer Studies and Department of Physics, Boston University, Boston, MA 02215, USA. amp17@physics.bu.edu&lt;/auth-address&gt;&lt;titles&gt;&lt;title&gt;Quantitative and empirical demonstration of the Matthew effect in a study of career longevity&lt;/title&gt;&lt;secondary-title&gt;Proc Natl Acad Sci U S A&lt;/secondary-title&gt;&lt;/titles&gt;&lt;periodical&gt;&lt;full-title&gt;Proc Natl Acad Sci U S A&lt;/full-title&gt;&lt;/periodical&gt;&lt;pages&gt;18-23&lt;/pages&gt;&lt;volume&gt;108&lt;/volume&gt;&lt;number&gt;1&lt;/number&gt;&lt;keywords&gt;&lt;keyword&gt;Athletes&lt;/keyword&gt;&lt;keyword&gt;*Career Mobility&lt;/keyword&gt;&lt;keyword&gt;Humans&lt;/keyword&gt;&lt;keyword&gt;*Models, Statistical&lt;/keyword&gt;&lt;keyword&gt;Research Personnel&lt;/keyword&gt;&lt;keyword&gt;*Social Class&lt;/keyword&gt;&lt;keyword&gt;Sociology&lt;/keyword&gt;&lt;keyword&gt;Stochastic Processes&lt;/keyword&gt;&lt;keyword&gt;Time Factors&lt;/keyword&gt;&lt;/keywords&gt;&lt;dates&gt;&lt;year&gt;2011&lt;/year&gt;&lt;pub-dates&gt;&lt;date&gt;Jan 4&lt;/date&gt;&lt;/pub-dates&gt;&lt;/dates&gt;&lt;isbn&gt;1091-6490 (Electronic)&amp;#xD;0027-8424 (Linking)&lt;/isbn&gt;&lt;accession-num&gt;21173276&lt;/accession-num&gt;&lt;urls&gt;&lt;related-urls&gt;&lt;url&gt;http://www.ncbi.nlm.nih.gov/pubmed/21173276&lt;/url&gt;&lt;/related-urls&gt;&lt;/urls&gt;&lt;custom2&gt;PMC3017158&lt;/custom2&gt;&lt;electronic-resource-num&gt;10.1073/pnas.1016733108&lt;/electronic-resource-num&gt;&lt;/record&gt;&lt;/Cite&gt;&lt;/EndNote&gt;</w:instrText>
      </w:r>
      <w:r>
        <w:rPr>
          <w:szCs w:val="24"/>
        </w:rPr>
        <w:fldChar w:fldCharType="separate"/>
      </w:r>
      <w:r>
        <w:rPr>
          <w:noProof/>
          <w:szCs w:val="24"/>
        </w:rPr>
        <w:t>[11]</w:t>
      </w:r>
      <w:r>
        <w:rPr>
          <w:szCs w:val="24"/>
        </w:rPr>
        <w:fldChar w:fldCharType="end"/>
      </w:r>
      <w:ins w:id="112" w:author="Daniel" w:date="2015-10-19T14:16:00Z">
        <w:r>
          <w:rPr>
            <w:szCs w:val="24"/>
          </w:rPr>
          <w:t xml:space="preserve">, which can detrimental effect for </w:t>
        </w:r>
      </w:ins>
      <w:ins w:id="113" w:author="Daniel" w:date="2015-10-19T14:20:00Z">
        <w:r>
          <w:rPr>
            <w:szCs w:val="24"/>
          </w:rPr>
          <w:t xml:space="preserve">scientific exploration. </w:t>
        </w:r>
      </w:ins>
      <w:ins w:id="114" w:author="Daniel" w:date="2015-10-19T14:21:00Z">
        <w:r>
          <w:rPr>
            <w:szCs w:val="24"/>
          </w:rPr>
          <w:t xml:space="preserve">Second, we aim at proving suggestions as fast as possible. This means that users should get feedback as soon as they </w:t>
        </w:r>
      </w:ins>
      <w:ins w:id="115" w:author="Daniel" w:date="2015-10-19T14:22:00Z">
        <w:r>
          <w:rPr>
            <w:szCs w:val="24"/>
          </w:rPr>
          <w:t xml:space="preserve">vote one item as relevant or irrelevant. Finally, we aim at being accurate, which means that we have to validate the suggestions using some external input. </w:t>
        </w:r>
        <w:r w:rsidR="004A379D">
          <w:rPr>
            <w:szCs w:val="24"/>
          </w:rPr>
          <w:t xml:space="preserve">Below we describe the methods to achieve the three goals of </w:t>
        </w:r>
      </w:ins>
      <w:ins w:id="116" w:author="Daniel" w:date="2015-10-21T14:56:00Z">
        <w:r w:rsidR="00466990">
          <w:rPr>
            <w:i/>
            <w:szCs w:val="24"/>
          </w:rPr>
          <w:t>Science Concierge</w:t>
        </w:r>
      </w:ins>
      <w:ins w:id="117" w:author="Daniel" w:date="2015-10-19T14:23:00Z">
        <w:r w:rsidR="004A379D">
          <w:rPr>
            <w:szCs w:val="24"/>
          </w:rPr>
          <w:t>.</w:t>
        </w:r>
      </w:ins>
    </w:p>
    <w:p w14:paraId="1E7FA6B0" w14:textId="006ADF28" w:rsidR="00120BB7" w:rsidRPr="00120BB7" w:rsidRDefault="000C293F">
      <w:pPr>
        <w:pStyle w:val="Heading2"/>
        <w:rPr>
          <w:ins w:id="118" w:author="Daniel" w:date="2015-10-19T14:23:00Z"/>
          <w:rPrChange w:id="119" w:author="Daniel" w:date="2015-10-19T14:23:00Z">
            <w:rPr>
              <w:ins w:id="120" w:author="Daniel" w:date="2015-10-19T14:23:00Z"/>
              <w:i/>
              <w:szCs w:val="24"/>
            </w:rPr>
          </w:rPrChange>
        </w:rPr>
        <w:pPrChange w:id="121" w:author="Daniel" w:date="2015-10-19T14:23:00Z">
          <w:pPr/>
        </w:pPrChange>
      </w:pPr>
      <w:ins w:id="122" w:author="Daniel" w:date="2015-10-19T14:23:00Z">
        <w:r>
          <w:t>Content</w:t>
        </w:r>
      </w:ins>
      <w:ins w:id="123" w:author="Daniel" w:date="2015-10-19T15:04:00Z">
        <w:r>
          <w:t>-</w:t>
        </w:r>
      </w:ins>
      <w:ins w:id="124" w:author="Daniel" w:date="2015-10-19T14:23:00Z">
        <w:r w:rsidR="00120BB7">
          <w:t>based recommendation of scientific documents</w:t>
        </w:r>
      </w:ins>
    </w:p>
    <w:p w14:paraId="5B1928DF" w14:textId="0B64C853" w:rsidR="00780779" w:rsidRPr="00F33D2F" w:rsidDel="00F33D2F" w:rsidRDefault="00466990" w:rsidP="005644A3">
      <w:pPr>
        <w:rPr>
          <w:del w:id="125" w:author="Daniel" w:date="2015-10-19T16:57:00Z"/>
          <w:szCs w:val="24"/>
        </w:rPr>
      </w:pPr>
      <w:ins w:id="126" w:author="Daniel" w:date="2015-10-21T14:56:00Z">
        <w:r>
          <w:rPr>
            <w:i/>
            <w:szCs w:val="24"/>
          </w:rPr>
          <w:t>Science Concierge</w:t>
        </w:r>
      </w:ins>
      <w:ins w:id="127" w:author="Daniel" w:date="2015-10-19T15:05:00Z">
        <w:r w:rsidR="000C293F">
          <w:rPr>
            <w:szCs w:val="24"/>
          </w:rPr>
          <w:t xml:space="preserve"> uses only a </w:t>
        </w:r>
      </w:ins>
      <w:ins w:id="128" w:author="Daniel" w:date="2015-10-19T14:24:00Z">
        <w:r w:rsidR="00120BB7">
          <w:rPr>
            <w:szCs w:val="24"/>
          </w:rPr>
          <w:t>user’s votes to generate relevant suggestions</w:t>
        </w:r>
        <w:r w:rsidR="000C293F">
          <w:rPr>
            <w:szCs w:val="24"/>
          </w:rPr>
          <w:t xml:space="preserve"> instead of other</w:t>
        </w:r>
      </w:ins>
      <w:ins w:id="129" w:author="Daniel" w:date="2015-10-19T15:04:00Z">
        <w:r w:rsidR="000C293F">
          <w:rPr>
            <w:szCs w:val="24"/>
          </w:rPr>
          <w:t xml:space="preserve"> users’ votes. </w:t>
        </w:r>
      </w:ins>
      <w:ins w:id="130" w:author="Daniel" w:date="2015-10-19T16:58:00Z">
        <w:r w:rsidR="00F33D2F">
          <w:rPr>
            <w:szCs w:val="24"/>
          </w:rPr>
          <w:t xml:space="preserve">As we are mostly applying this algorithm to text documents, the pre processing steps will be explain in text analysis terms. First, the algorithm transform abstract </w:t>
        </w:r>
      </w:ins>
      <w:ins w:id="131" w:author="Daniel" w:date="2015-10-19T16:53:00Z">
        <w:r w:rsidR="00A87F2F">
          <w:rPr>
            <w:szCs w:val="24"/>
          </w:rPr>
          <w:t>into a vector space using term frequency-</w:t>
        </w:r>
      </w:ins>
      <w:ins w:id="132" w:author="Daniel" w:date="2015-10-19T16:54:00Z">
        <w:r w:rsidR="00A87F2F">
          <w:rPr>
            <w:szCs w:val="24"/>
          </w:rPr>
          <w:t xml:space="preserve">inverse </w:t>
        </w:r>
      </w:ins>
      <w:ins w:id="133" w:author="Daniel" w:date="2015-10-19T16:53:00Z">
        <w:r w:rsidR="00A87F2F">
          <w:rPr>
            <w:szCs w:val="24"/>
          </w:rPr>
          <w:t xml:space="preserve">document </w:t>
        </w:r>
      </w:ins>
      <w:ins w:id="134" w:author="Daniel" w:date="2015-10-19T16:54:00Z">
        <w:r w:rsidR="00A87F2F">
          <w:rPr>
            <w:szCs w:val="24"/>
          </w:rPr>
          <w:t>frequency transform (</w:t>
        </w:r>
      </w:ins>
      <w:ins w:id="135" w:author="Daniel" w:date="2015-10-19T16:56:00Z">
        <w:r w:rsidR="00F33D2F">
          <w:rPr>
            <w:szCs w:val="24"/>
          </w:rPr>
          <w:t>Fig. 1A)</w:t>
        </w:r>
      </w:ins>
      <w:ins w:id="136" w:author="Daniel" w:date="2015-10-19T16:54:00Z">
        <w:r w:rsidR="00A87F2F">
          <w:rPr>
            <w:szCs w:val="24"/>
          </w:rPr>
          <w:t xml:space="preserve">, </w:t>
        </w:r>
        <w:proofErr w:type="spellStart"/>
        <w:r w:rsidR="00A87F2F">
          <w:rPr>
            <w:szCs w:val="24"/>
          </w:rPr>
          <w:t>dimentionality</w:t>
        </w:r>
        <w:proofErr w:type="spellEnd"/>
        <w:r w:rsidR="00A87F2F">
          <w:rPr>
            <w:szCs w:val="24"/>
          </w:rPr>
          <w:t xml:space="preserve"> </w:t>
        </w:r>
        <w:r w:rsidR="00A87F2F">
          <w:rPr>
            <w:szCs w:val="24"/>
          </w:rPr>
          <w:lastRenderedPageBreak/>
          <w:t>reduction</w:t>
        </w:r>
      </w:ins>
      <w:ins w:id="137" w:author="Daniel" w:date="2015-10-19T16:56:00Z">
        <w:r w:rsidR="00F33D2F">
          <w:rPr>
            <w:szCs w:val="24"/>
          </w:rPr>
          <w:t xml:space="preserve"> (Fig. 1B)</w:t>
        </w:r>
      </w:ins>
      <w:ins w:id="138" w:author="Daniel" w:date="2015-10-19T16:54:00Z">
        <w:r w:rsidR="00A87F2F">
          <w:rPr>
            <w:szCs w:val="24"/>
          </w:rPr>
          <w:t xml:space="preserve">, and then the </w:t>
        </w:r>
        <w:proofErr w:type="spellStart"/>
        <w:r w:rsidR="00A87F2F">
          <w:rPr>
            <w:szCs w:val="24"/>
          </w:rPr>
          <w:t>Rocchio</w:t>
        </w:r>
        <w:proofErr w:type="spellEnd"/>
        <w:r w:rsidR="00A87F2F">
          <w:rPr>
            <w:szCs w:val="24"/>
          </w:rPr>
          <w:t xml:space="preserve"> algorithm for the suggestions </w:t>
        </w:r>
      </w:ins>
      <w:r w:rsidR="00A87F2F">
        <w:rPr>
          <w:szCs w:val="24"/>
        </w:rPr>
        <w:fldChar w:fldCharType="begin"/>
      </w:r>
      <w:r w:rsidR="00A87F2F">
        <w:rPr>
          <w:szCs w:val="24"/>
        </w:rPr>
        <w:instrText xml:space="preserve"> ADDIN EN.CITE &lt;EndNote&gt;&lt;Cite&gt;&lt;Author&gt;Rocchio&lt;/Author&gt;&lt;Year&gt;1971&lt;/Year&gt;&lt;RecNum&gt;22&lt;/RecNum&gt;&lt;DisplayText&gt;[9]&lt;/DisplayText&gt;&lt;record&gt;&lt;rec-number&gt;22&lt;/rec-number&gt;&lt;foreign-keys&gt;&lt;key app="EN" db-id="0vrevtevet550fexzvy5frfps5a0tzt0tpz2" timestamp="1445291737"&gt;22&lt;/key&gt;&lt;/foreign-keys&gt;&lt;ref-type name="Journal Article"&gt;17&lt;/ref-type&gt;&lt;contributors&gt;&lt;authors&gt;&lt;author&gt;Rocchio, Joseph John&lt;/author&gt;&lt;/authors&gt;&lt;/contributors&gt;&lt;titles&gt;&lt;title&gt;Relevance feedback in information retrieval&lt;/title&gt;&lt;/titles&gt;&lt;dates&gt;&lt;year&gt;1971&lt;/year&gt;&lt;/dates&gt;&lt;urls&gt;&lt;/urls&gt;&lt;/record&gt;&lt;/Cite&gt;&lt;/EndNote&gt;</w:instrText>
      </w:r>
      <w:r w:rsidR="00A87F2F">
        <w:rPr>
          <w:szCs w:val="24"/>
        </w:rPr>
        <w:fldChar w:fldCharType="separate"/>
      </w:r>
      <w:r w:rsidR="00A87F2F">
        <w:rPr>
          <w:noProof/>
          <w:szCs w:val="24"/>
        </w:rPr>
        <w:t>[9]</w:t>
      </w:r>
      <w:r w:rsidR="00A87F2F">
        <w:rPr>
          <w:szCs w:val="24"/>
        </w:rPr>
        <w:fldChar w:fldCharType="end"/>
      </w:r>
      <w:ins w:id="139" w:author="Daniel" w:date="2015-10-19T16:55:00Z">
        <w:r w:rsidR="00A87F2F">
          <w:rPr>
            <w:szCs w:val="24"/>
          </w:rPr>
          <w:t xml:space="preserve"> algorithm</w:t>
        </w:r>
      </w:ins>
      <w:ins w:id="140" w:author="Daniel" w:date="2015-10-19T16:56:00Z">
        <w:r w:rsidR="00F33D2F">
          <w:rPr>
            <w:szCs w:val="24"/>
          </w:rPr>
          <w:t xml:space="preserve"> (Fig</w:t>
        </w:r>
      </w:ins>
      <w:ins w:id="141" w:author="Daniel" w:date="2015-10-19T16:55:00Z">
        <w:r w:rsidR="00A87F2F">
          <w:rPr>
            <w:szCs w:val="24"/>
          </w:rPr>
          <w:t>.</w:t>
        </w:r>
      </w:ins>
      <w:ins w:id="142" w:author="Daniel" w:date="2015-10-19T16:56:00Z">
        <w:r w:rsidR="00F33D2F">
          <w:rPr>
            <w:szCs w:val="24"/>
          </w:rPr>
          <w:t xml:space="preserve"> 1C)</w:t>
        </w:r>
      </w:ins>
      <w:ins w:id="143" w:author="Daniel" w:date="2015-10-19T16:55:00Z">
        <w:r w:rsidR="00F33D2F">
          <w:rPr>
            <w:szCs w:val="24"/>
          </w:rPr>
          <w:t>.</w:t>
        </w:r>
      </w:ins>
      <w:del w:id="144" w:author="Daniel" w:date="2015-10-19T16:57:00Z">
        <w:r w:rsidR="009427F2" w:rsidDel="00F33D2F">
          <w:rPr>
            <w:i/>
            <w:szCs w:val="24"/>
          </w:rPr>
          <w:delText>Scholarfy</w:delText>
        </w:r>
        <w:r w:rsidR="009427F2" w:rsidDel="00F33D2F">
          <w:rPr>
            <w:szCs w:val="24"/>
          </w:rPr>
          <w:delText xml:space="preserve"> is made to be a repository for general purpose of making a suggestion model based on list of abstracts specifically scientific abstract. Scholarfy provides 4 main algorithm to create suggestion algorithm including 1) Text preprocessing 2) Term frequency-Inversed document frequency (tf-idf) transformation 3) Latent Semantic Analysis 4) </w:delText>
        </w:r>
        <w:r w:rsidR="009427F2" w:rsidDel="00F33D2F">
          <w:rPr>
            <w:i/>
            <w:szCs w:val="24"/>
          </w:rPr>
          <w:delText>Rocchio Algorithm and Nearest Neighbor Assignment</w:delText>
        </w:r>
      </w:del>
    </w:p>
    <w:p w14:paraId="6F41D0D2" w14:textId="403071F0" w:rsidR="00780779" w:rsidRDefault="00F33D2F" w:rsidP="005644A3">
      <w:ins w:id="145" w:author="Daniel" w:date="2015-10-19T16:59:00Z">
        <w:r>
          <w:t xml:space="preserve"> By using this method, </w:t>
        </w:r>
      </w:ins>
      <w:ins w:id="146" w:author="Daniel" w:date="2015-10-21T14:56:00Z">
        <w:r w:rsidR="00466990">
          <w:t>Science Concierge</w:t>
        </w:r>
      </w:ins>
      <w:ins w:id="147" w:author="Daniel" w:date="2015-10-19T16:59:00Z">
        <w:r>
          <w:t xml:space="preserve"> produces recommendations based on users’ votes.</w:t>
        </w:r>
      </w:ins>
    </w:p>
    <w:p w14:paraId="4AF4F203" w14:textId="77777777" w:rsidR="00780779" w:rsidRDefault="009427F2" w:rsidP="00C25E2C">
      <w:pPr>
        <w:jc w:val="center"/>
      </w:pPr>
      <w:r>
        <w:rPr>
          <w:noProof/>
        </w:rPr>
        <w:drawing>
          <wp:inline distT="114300" distB="114300" distL="114300" distR="114300" wp14:anchorId="4A50D1A7" wp14:editId="1987DD65">
            <wp:extent cx="3862388" cy="1619358"/>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1"/>
                    <a:srcRect/>
                    <a:stretch>
                      <a:fillRect/>
                    </a:stretch>
                  </pic:blipFill>
                  <pic:spPr>
                    <a:xfrm>
                      <a:off x="0" y="0"/>
                      <a:ext cx="3862388" cy="1619358"/>
                    </a:xfrm>
                    <a:prstGeom prst="rect">
                      <a:avLst/>
                    </a:prstGeom>
                    <a:ln/>
                  </pic:spPr>
                </pic:pic>
              </a:graphicData>
            </a:graphic>
          </wp:inline>
        </w:drawing>
      </w:r>
    </w:p>
    <w:p w14:paraId="31F54252" w14:textId="31291C88" w:rsidR="00780779" w:rsidRPr="00C25E2C" w:rsidRDefault="00C25E2C" w:rsidP="00F50EC5">
      <w:pPr>
        <w:pStyle w:val="Caption"/>
      </w:pPr>
      <w:r w:rsidRPr="00C25E2C">
        <w:t xml:space="preserve">Fig. 1 </w:t>
      </w:r>
      <w:r w:rsidR="009427F2" w:rsidRPr="00C25E2C">
        <w:t xml:space="preserve">The schematic of </w:t>
      </w:r>
      <w:del w:id="148" w:author="Daniel" w:date="2015-10-21T14:56:00Z">
        <w:r w:rsidR="009427F2" w:rsidRPr="00C25E2C" w:rsidDel="00466990">
          <w:delText>Scholarfy</w:delText>
        </w:r>
      </w:del>
      <w:ins w:id="149" w:author="Daniel" w:date="2015-10-21T14:56:00Z">
        <w:r w:rsidR="00466990">
          <w:t>Science Concierge</w:t>
        </w:r>
      </w:ins>
      <w:r w:rsidR="009427F2" w:rsidRPr="00C25E2C">
        <w:t xml:space="preserve"> is provided in fig 1. (</w:t>
      </w:r>
      <w:proofErr w:type="gramStart"/>
      <w:r w:rsidR="009427F2" w:rsidRPr="00C25E2C">
        <w:t>schematic</w:t>
      </w:r>
      <w:proofErr w:type="gramEnd"/>
      <w:r w:rsidR="009427F2" w:rsidRPr="00C25E2C">
        <w:t xml:space="preserve"> of whole process)</w:t>
      </w:r>
    </w:p>
    <w:p w14:paraId="344B431F" w14:textId="6DDDA80A" w:rsidR="00780779" w:rsidRDefault="009427F2">
      <w:pPr>
        <w:pStyle w:val="Heading3"/>
        <w:pPrChange w:id="150" w:author="Daniel" w:date="2015-10-19T16:57:00Z">
          <w:pPr>
            <w:pStyle w:val="Heading2"/>
          </w:pPr>
        </w:pPrChange>
      </w:pPr>
      <w:r>
        <w:t xml:space="preserve">Text </w:t>
      </w:r>
      <w:del w:id="151" w:author="Daniel" w:date="2015-10-19T17:03:00Z">
        <w:r w:rsidDel="00F8441D">
          <w:delText>Preprocessing</w:delText>
        </w:r>
      </w:del>
      <w:ins w:id="152" w:author="Daniel" w:date="2015-10-19T17:03:00Z">
        <w:r w:rsidR="00F8441D">
          <w:t>preprocessing</w:t>
        </w:r>
      </w:ins>
      <w:del w:id="153" w:author="Daniel" w:date="2015-10-19T17:03:00Z">
        <w:r w:rsidDel="00F8441D">
          <w:delText xml:space="preserve"> Part</w:delText>
        </w:r>
      </w:del>
    </w:p>
    <w:p w14:paraId="7232511E" w14:textId="0B273C27" w:rsidR="00780779" w:rsidDel="00F8441D" w:rsidRDefault="00F8441D" w:rsidP="00F8441D">
      <w:pPr>
        <w:rPr>
          <w:del w:id="154" w:author="Daniel" w:date="2015-10-19T17:02:00Z"/>
        </w:rPr>
      </w:pPr>
      <w:ins w:id="155" w:author="Daniel" w:date="2015-10-19T17:04:00Z">
        <w:r>
          <w:rPr>
            <w:szCs w:val="24"/>
          </w:rPr>
          <w:t xml:space="preserve">Documents are </w:t>
        </w:r>
        <w:proofErr w:type="spellStart"/>
        <w:r>
          <w:rPr>
            <w:szCs w:val="24"/>
          </w:rPr>
          <w:t>toquenized</w:t>
        </w:r>
        <w:proofErr w:type="spellEnd"/>
        <w:r>
          <w:rPr>
            <w:szCs w:val="24"/>
          </w:rPr>
          <w:t xml:space="preserve"> removing English stop words and stemming using </w:t>
        </w:r>
      </w:ins>
      <w:del w:id="156" w:author="Daniel" w:date="2015-10-19T17:04:00Z">
        <w:r w:rsidR="009427F2" w:rsidDel="00F8441D">
          <w:rPr>
            <w:szCs w:val="24"/>
          </w:rPr>
          <w:delText xml:space="preserve">Words from </w:delText>
        </w:r>
      </w:del>
      <w:del w:id="157" w:author="Daniel" w:date="2015-10-19T16:58:00Z">
        <w:r w:rsidR="009427F2" w:rsidDel="00F33D2F">
          <w:rPr>
            <w:szCs w:val="24"/>
          </w:rPr>
          <w:delText xml:space="preserve">abstract </w:delText>
        </w:r>
      </w:del>
      <w:del w:id="158" w:author="Daniel" w:date="2015-10-19T16:57:00Z">
        <w:r w:rsidR="009427F2" w:rsidDel="00F33D2F">
          <w:rPr>
            <w:szCs w:val="24"/>
          </w:rPr>
          <w:delText xml:space="preserve">is </w:delText>
        </w:r>
      </w:del>
      <w:del w:id="159" w:author="Daniel" w:date="2015-10-19T17:04:00Z">
        <w:r w:rsidR="009427F2" w:rsidDel="00F8441D">
          <w:rPr>
            <w:szCs w:val="24"/>
          </w:rPr>
          <w:delText>tokenize</w:delText>
        </w:r>
      </w:del>
      <w:ins w:id="160" w:author="Daniel" w:date="2015-10-19T16:59:00Z">
        <w:r w:rsidR="00F33D2F">
          <w:rPr>
            <w:szCs w:val="24"/>
          </w:rPr>
          <w:t xml:space="preserve">Snowball </w:t>
        </w:r>
      </w:ins>
      <w:r>
        <w:rPr>
          <w:szCs w:val="24"/>
        </w:rPr>
        <w:fldChar w:fldCharType="begin"/>
      </w:r>
      <w:r>
        <w:rPr>
          <w:szCs w:val="24"/>
        </w:rPr>
        <w:instrText xml:space="preserve"> ADDIN EN.CITE &lt;EndNote&gt;&lt;Cite&gt;&lt;Author&gt;Porter&lt;/Author&gt;&lt;Year&gt;1980&lt;/Year&gt;&lt;RecNum&gt;24&lt;/RecNum&gt;&lt;DisplayText&gt;[12]&lt;/DisplayText&gt;&lt;record&gt;&lt;rec-number&gt;24&lt;/rec-number&gt;&lt;foreign-keys&gt;&lt;key app="EN" db-id="0vrevtevet550fexzvy5frfps5a0tzt0tpz2" timestamp="1445292121"&gt;24&lt;/key&gt;&lt;/foreign-keys&gt;&lt;ref-type name="Journal Article"&gt;17&lt;/ref-type&gt;&lt;contributors&gt;&lt;authors&gt;&lt;author&gt;Porter, M. F.&lt;/author&gt;&lt;/authors&gt;&lt;/contributors&gt;&lt;auth-address&gt;Porter, Mf&amp;#xD;Comp Lab,Corn Exchange Str,Cambridge,England&amp;#xD;Comp Lab,Corn Exchange Str,Cambridge,England&lt;/auth-address&gt;&lt;titles&gt;&lt;title&gt;An Algorithm for Suffix Stripping&lt;/title&gt;&lt;secondary-title&gt;Program-Automated Library and Information Systems&lt;/secondary-title&gt;&lt;alt-title&gt;Program-Autom Libr&lt;/alt-title&gt;&lt;/titles&gt;&lt;periodical&gt;&lt;full-title&gt;Program-Automated Library and Information Systems&lt;/full-title&gt;&lt;abbr-1&gt;Program-Autom Libr&lt;/abbr-1&gt;&lt;/periodical&gt;&lt;alt-periodical&gt;&lt;full-title&gt;Program-Automated Library and Information Systems&lt;/full-title&gt;&lt;abbr-1&gt;Program-Autom Libr&lt;/abbr-1&gt;&lt;/alt-periodical&gt;&lt;pages&gt;130-137&lt;/pages&gt;&lt;volume&gt;14&lt;/volume&gt;&lt;number&gt;3&lt;/number&gt;&lt;dates&gt;&lt;year&gt;1980&lt;/year&gt;&lt;/dates&gt;&lt;isbn&gt;0033-0337&lt;/isbn&gt;&lt;accession-num&gt;WOS:A1980KP50700003&lt;/accession-num&gt;&lt;urls&gt;&lt;related-urls&gt;&lt;url&gt;&amp;lt;Go to ISI&amp;gt;://WOS:A1980KP50700003&lt;/url&gt;&lt;/related-urls&gt;&lt;/urls&gt;&lt;electronic-resource-num&gt;DOI 10.1108/eb046814&lt;/electronic-resource-num&gt;&lt;language&gt;English&lt;/language&gt;&lt;/record&gt;&lt;/Cite&gt;&lt;/EndNote&gt;</w:instrText>
      </w:r>
      <w:r>
        <w:rPr>
          <w:szCs w:val="24"/>
        </w:rPr>
        <w:fldChar w:fldCharType="separate"/>
      </w:r>
      <w:r>
        <w:rPr>
          <w:noProof/>
          <w:szCs w:val="24"/>
        </w:rPr>
        <w:t>[12]</w:t>
      </w:r>
      <w:r>
        <w:rPr>
          <w:szCs w:val="24"/>
        </w:rPr>
        <w:fldChar w:fldCharType="end"/>
      </w:r>
      <w:ins w:id="161" w:author="Daniel" w:date="2015-10-19T17:02:00Z">
        <w:r>
          <w:rPr>
            <w:szCs w:val="24"/>
          </w:rPr>
          <w:t xml:space="preserve">. </w:t>
        </w:r>
      </w:ins>
      <w:ins w:id="162" w:author="Daniel" w:date="2015-10-19T17:05:00Z">
        <w:r>
          <w:rPr>
            <w:szCs w:val="24"/>
          </w:rPr>
          <w:t xml:space="preserve">The terms in the documents are the </w:t>
        </w:r>
        <w:proofErr w:type="spellStart"/>
        <w:r>
          <w:rPr>
            <w:szCs w:val="24"/>
          </w:rPr>
          <w:t>uni</w:t>
        </w:r>
        <w:proofErr w:type="spellEnd"/>
        <w:r>
          <w:rPr>
            <w:szCs w:val="24"/>
          </w:rPr>
          <w:t xml:space="preserve"> and bi-grams. This term document matrix is </w:t>
        </w:r>
      </w:ins>
      <w:ins w:id="163" w:author="Daniel" w:date="2015-10-19T17:02:00Z">
        <w:r>
          <w:rPr>
            <w:szCs w:val="24"/>
          </w:rPr>
          <w:t xml:space="preserve">transformed by a </w:t>
        </w:r>
        <w:proofErr w:type="spellStart"/>
        <w:r>
          <w:rPr>
            <w:szCs w:val="24"/>
          </w:rPr>
          <w:t>tf-idf</w:t>
        </w:r>
        <w:proofErr w:type="spellEnd"/>
        <w:r>
          <w:rPr>
            <w:szCs w:val="24"/>
          </w:rPr>
          <w:t xml:space="preserve"> </w:t>
        </w:r>
      </w:ins>
      <w:ins w:id="164" w:author="Daniel" w:date="2015-10-19T17:03:00Z">
        <w:r>
          <w:rPr>
            <w:szCs w:val="24"/>
          </w:rPr>
          <w:t xml:space="preserve">function where terms that appear fewer than XXX were removed, and terms that appear in XX% of documents </w:t>
        </w:r>
      </w:ins>
      <w:ins w:id="165" w:author="Daniel" w:date="2015-10-19T17:05:00Z">
        <w:r>
          <w:rPr>
            <w:szCs w:val="24"/>
          </w:rPr>
          <w:t xml:space="preserve">were </w:t>
        </w:r>
      </w:ins>
      <w:ins w:id="166" w:author="Daniel" w:date="2015-10-19T17:03:00Z">
        <w:r>
          <w:rPr>
            <w:szCs w:val="24"/>
          </w:rPr>
          <w:t xml:space="preserve">removed. </w:t>
        </w:r>
      </w:ins>
      <w:del w:id="167" w:author="Daniel" w:date="2015-10-19T16:59:00Z">
        <w:r w:rsidR="009427F2" w:rsidDel="00F33D2F">
          <w:rPr>
            <w:szCs w:val="24"/>
          </w:rPr>
          <w:delText xml:space="preserve">d </w:delText>
        </w:r>
      </w:del>
      <w:del w:id="168" w:author="Daniel" w:date="2015-10-19T17:02:00Z">
        <w:r w:rsidR="009427F2" w:rsidDel="00F8441D">
          <w:rPr>
            <w:szCs w:val="24"/>
          </w:rPr>
          <w:delText>then transform all unicode character to ascii format. Also, we apply Snowball Stemmer [cite] to tokenized word in order to unify some of the words such as neuron and neurons.</w:delText>
        </w:r>
      </w:del>
    </w:p>
    <w:p w14:paraId="0F5EDCF8" w14:textId="036980CD" w:rsidR="00780779" w:rsidRDefault="009427F2" w:rsidP="00F8441D">
      <w:del w:id="169" w:author="Daniel" w:date="2015-10-19T17:02:00Z">
        <w:r w:rsidDel="00F8441D">
          <w:rPr>
            <w:szCs w:val="24"/>
          </w:rPr>
          <w:delText>We choose distance in topic space and allow feedback using Rocchio Algorithm in this particular problem to solve the problem 1) LSA based on singular value decomposition which is scalable to big dataset 2) Rocchio algorithm is basically vector addition and subtraction which is fast and intuitive 3) The recommendation part is based on nearest neighbor which is scalable for larger dataset also.</w:delText>
        </w:r>
      </w:del>
    </w:p>
    <w:p w14:paraId="70F9490A" w14:textId="2D1A2F11" w:rsidR="00780779" w:rsidDel="00F8441D" w:rsidRDefault="009427F2" w:rsidP="00C72541">
      <w:pPr>
        <w:pStyle w:val="Heading2"/>
        <w:rPr>
          <w:del w:id="170" w:author="Daniel" w:date="2015-10-19T17:05:00Z"/>
        </w:rPr>
      </w:pPr>
      <w:del w:id="171" w:author="Daniel" w:date="2015-10-19T17:05:00Z">
        <w:r w:rsidDel="00F8441D">
          <w:delText>Term frequency-Inversed document frequency transformation</w:delText>
        </w:r>
      </w:del>
    </w:p>
    <w:p w14:paraId="473BAD7E" w14:textId="33A5BCE3" w:rsidR="00780779" w:rsidDel="00F8441D" w:rsidRDefault="009427F2" w:rsidP="005644A3">
      <w:pPr>
        <w:rPr>
          <w:del w:id="172" w:author="Daniel" w:date="2015-10-19T17:05:00Z"/>
        </w:rPr>
      </w:pPr>
      <w:del w:id="173" w:author="Daniel" w:date="2015-10-19T17:05:00Z">
        <w:r w:rsidDel="00F8441D">
          <w:rPr>
            <w:szCs w:val="24"/>
          </w:rPr>
          <w:delText xml:space="preserve">Tokenized words from will then transform into sparse matrix so called tf-idf matrix. Each row will represent each documents or abstracts and column represent dictionary of words. Stop words in English are also removed before the transformation. </w:delText>
        </w:r>
      </w:del>
    </w:p>
    <w:p w14:paraId="3BD8B302" w14:textId="1CF72466" w:rsidR="00780779" w:rsidDel="00F8441D" w:rsidRDefault="009427F2" w:rsidP="005644A3">
      <w:pPr>
        <w:rPr>
          <w:del w:id="174" w:author="Daniel" w:date="2015-10-19T17:05:00Z"/>
        </w:rPr>
      </w:pPr>
      <w:del w:id="175" w:author="Daniel" w:date="2015-10-19T17:05:00Z">
        <w:r w:rsidDel="00F8441D">
          <w:rPr>
            <w:szCs w:val="24"/>
          </w:rPr>
          <w:delText xml:space="preserve">tf = ...., idf = ... , tf-idf = … </w:delText>
        </w:r>
      </w:del>
    </w:p>
    <w:p w14:paraId="0049672B" w14:textId="77777777" w:rsidR="00780779" w:rsidRDefault="009427F2" w:rsidP="00C72541">
      <w:pPr>
        <w:pStyle w:val="Heading2"/>
      </w:pPr>
      <w:r>
        <w:t>Latent Semantic Analysis</w:t>
      </w:r>
    </w:p>
    <w:p w14:paraId="08F40601" w14:textId="7F10F6E7" w:rsidR="00780779" w:rsidRPr="00F8441D" w:rsidDel="00F8441D" w:rsidRDefault="00F8441D" w:rsidP="00AF6A8D">
      <w:pPr>
        <w:rPr>
          <w:del w:id="176" w:author="Daniel" w:date="2015-10-19T17:12:00Z"/>
        </w:rPr>
      </w:pPr>
      <w:del w:id="177" w:author="Daniel" w:date="2015-10-19T17:07:00Z">
        <w:r w:rsidDel="00F8441D">
          <w:rPr>
            <w:szCs w:val="24"/>
          </w:rPr>
          <w:fldChar w:fldCharType="begin"/>
        </w:r>
        <w:r w:rsidDel="00F8441D">
          <w:rPr>
            <w:szCs w:val="24"/>
          </w:rPr>
          <w:delInstrText xml:space="preserve"> ADDIN EN.CITE &lt;EndNote&gt;&lt;Cite&gt;&lt;Author&gt;Landauer&lt;/Author&gt;&lt;Year&gt;1998&lt;/Year&gt;&lt;RecNum&gt;25&lt;/RecNum&gt;&lt;DisplayText&gt;[13]&lt;/DisplayText&gt;&lt;record&gt;&lt;rec-number&gt;25&lt;/rec-number&gt;&lt;foreign-keys&gt;&lt;key app="EN" db-id="0vrevtevet550fexzvy5frfps5a0tzt0tpz2" timestamp="1445292439"&gt;25&lt;/key&gt;&lt;/foreign-keys&gt;&lt;ref-type name="Journal Article"&gt;17&lt;/ref-type&gt;&lt;contributors&gt;&lt;authors&gt;&lt;author&gt;Landauer, T. K.&lt;/author&gt;&lt;author&gt;Foltz, P. W.&lt;/author&gt;&lt;author&gt;Laham, D.&lt;/author&gt;&lt;/authors&gt;&lt;/contributors&gt;&lt;auth-address&gt;Landauer, TK&amp;#xD;Univ Colorado, Dept Psychol, Campus Box 345, Boulder, CO 80309 USA&amp;#xD;Univ Colorado, Dept Psychol, Campus Box 345, Boulder, CO 80309 USA&amp;#xD;Univ Colorado, Dept Psychol, Boulder, CO 80309 USA&amp;#xD;New Mexico State Univ, Dept Psychol, Las Cruces, NM 88003 USA&lt;/auth-address&gt;&lt;titles&gt;&lt;title&gt;An introduction to latent semantic analysis&lt;/title&gt;&lt;secondary-title&gt;Discourse Processes&lt;/secondary-title&gt;&lt;alt-title&gt;Discourse Process&lt;/alt-title&gt;&lt;/titles&gt;&lt;periodical&gt;&lt;full-title&gt;Discourse Processes&lt;/full-title&gt;&lt;abbr-1&gt;Discourse Process&lt;/abbr-1&gt;&lt;/periodical&gt;&lt;alt-periodical&gt;&lt;full-title&gt;Discourse Processes&lt;/full-title&gt;&lt;abbr-1&gt;Discourse Process&lt;/abbr-1&gt;&lt;/alt-periodical&gt;&lt;pages&gt;259-284&lt;/pages&gt;&lt;volume&gt;25&lt;/volume&gt;&lt;number&gt;2-3&lt;/number&gt;&lt;keywords&gt;&lt;keyword&gt;text&lt;/keyword&gt;&lt;keyword&gt;comprehension&lt;/keyword&gt;&lt;keyword&gt;knowledge&lt;/keyword&gt;&lt;/keywords&gt;&lt;dates&gt;&lt;year&gt;1998&lt;/year&gt;&lt;/dates&gt;&lt;isbn&gt;0163-853x&lt;/isbn&gt;&lt;accession-num&gt;WOS:000075118800005&lt;/accession-num&gt;&lt;urls&gt;&lt;related-urls&gt;&lt;url&gt;&amp;lt;Go to ISI&amp;gt;://WOS:000075118800005&lt;/url&gt;&lt;/related-urls&gt;&lt;/urls&gt;&lt;language&gt;English&lt;/language&gt;&lt;/record&gt;&lt;/Cite&gt;&lt;/EndNote&gt;</w:delInstrText>
        </w:r>
        <w:r w:rsidDel="00F8441D">
          <w:rPr>
            <w:szCs w:val="24"/>
          </w:rPr>
          <w:fldChar w:fldCharType="separate"/>
        </w:r>
        <w:r w:rsidDel="00F8441D">
          <w:rPr>
            <w:noProof/>
            <w:szCs w:val="24"/>
          </w:rPr>
          <w:delText>[13]</w:delText>
        </w:r>
        <w:r w:rsidDel="00F8441D">
          <w:rPr>
            <w:szCs w:val="24"/>
          </w:rPr>
          <w:fldChar w:fldCharType="end"/>
        </w:r>
      </w:del>
      <w:r w:rsidR="009427F2">
        <w:rPr>
          <w:szCs w:val="24"/>
        </w:rPr>
        <w:t>Latent semantic analysis (LSA) is a topic modeling technique based on singular value decomposition</w:t>
      </w:r>
      <w:ins w:id="178" w:author="Daniel" w:date="2015-10-19T17:07:00Z">
        <w:r>
          <w:rPr>
            <w:szCs w:val="24"/>
          </w:rPr>
          <w:t xml:space="preserve"> </w:t>
        </w:r>
        <w:r>
          <w:rPr>
            <w:szCs w:val="24"/>
          </w:rPr>
          <w:fldChar w:fldCharType="begin"/>
        </w:r>
        <w:r>
          <w:rPr>
            <w:szCs w:val="24"/>
          </w:rPr>
          <w:instrText xml:space="preserve"> ADDIN EN.CITE &lt;EndNote&gt;&lt;Cite&gt;&lt;Author&gt;Landauer&lt;/Author&gt;&lt;Year&gt;1998&lt;/Year&gt;&lt;RecNum&gt;25&lt;/RecNum&gt;&lt;DisplayText&gt;[13]&lt;/DisplayText&gt;&lt;record&gt;&lt;rec-number&gt;25&lt;/rec-number&gt;&lt;foreign-keys&gt;&lt;key app="EN" db-id="0vrevtevet550fexzvy5frfps5a0tzt0tpz2" timestamp="1445292439"&gt;25&lt;/key&gt;&lt;/foreign-keys&gt;&lt;ref-type name="Journal Article"&gt;17&lt;/ref-type&gt;&lt;contributors&gt;&lt;authors&gt;&lt;author&gt;Landauer, T. K.&lt;/author&gt;&lt;author&gt;Foltz, P. W.&lt;/author&gt;&lt;author&gt;Laham, D.&lt;/author&gt;&lt;/authors&gt;&lt;/contributors&gt;&lt;auth-address&gt;Landauer, TK&amp;#xD;Univ Colorado, Dept Psychol, Campus Box 345, Boulder, CO 80309 USA&amp;#xD;Univ Colorado, Dept Psychol, Campus Box 345, Boulder, CO 80309 USA&amp;#xD;Univ Colorado, Dept Psychol, Boulder, CO 80309 USA&amp;#xD;New Mexico State Univ, Dept Psychol, Las Cruces, NM 88003 USA&lt;/auth-address&gt;&lt;titles&gt;&lt;title&gt;An introduction to latent semantic analysis&lt;/title&gt;&lt;secondary-title&gt;Discourse Processes&lt;/secondary-title&gt;&lt;alt-title&gt;Discourse Process&lt;/alt-title&gt;&lt;/titles&gt;&lt;periodical&gt;&lt;full-title&gt;Discourse Processes&lt;/full-title&gt;&lt;abbr-1&gt;Discourse Process&lt;/abbr-1&gt;&lt;/periodical&gt;&lt;alt-periodical&gt;&lt;full-title&gt;Discourse Processes&lt;/full-title&gt;&lt;abbr-1&gt;Discourse Process&lt;/abbr-1&gt;&lt;/alt-periodical&gt;&lt;pages&gt;259-284&lt;/pages&gt;&lt;volume&gt;25&lt;/volume&gt;&lt;number&gt;2-3&lt;/number&gt;&lt;keywords&gt;&lt;keyword&gt;text&lt;/keyword&gt;&lt;keyword&gt;comprehension&lt;/keyword&gt;&lt;keyword&gt;knowledge&lt;/keyword&gt;&lt;/keywords&gt;&lt;dates&gt;&lt;year&gt;1998&lt;/year&gt;&lt;/dates&gt;&lt;isbn&gt;0163-853x&lt;/isbn&gt;&lt;accession-num&gt;WOS:000075118800005&lt;/accession-num&gt;&lt;urls&gt;&lt;related-urls&gt;&lt;url&gt;&amp;lt;Go to ISI&amp;gt;://WOS:000075118800005&lt;/url&gt;&lt;/related-urls&gt;&lt;/urls&gt;&lt;language&gt;English&lt;/language&gt;&lt;/record&gt;&lt;/Cite&gt;&lt;/EndNote&gt;</w:instrText>
        </w:r>
        <w:r>
          <w:rPr>
            <w:szCs w:val="24"/>
          </w:rPr>
          <w:fldChar w:fldCharType="separate"/>
        </w:r>
        <w:r>
          <w:rPr>
            <w:noProof/>
            <w:szCs w:val="24"/>
          </w:rPr>
          <w:t>[13]</w:t>
        </w:r>
        <w:r>
          <w:rPr>
            <w:szCs w:val="24"/>
          </w:rPr>
          <w:fldChar w:fldCharType="end"/>
        </w:r>
      </w:ins>
      <w:r w:rsidR="009427F2">
        <w:rPr>
          <w:szCs w:val="24"/>
        </w:rPr>
        <w:t xml:space="preserve">. </w:t>
      </w:r>
      <w:ins w:id="179" w:author="Daniel" w:date="2015-10-19T17:08:00Z">
        <w:r>
          <w:rPr>
            <w:szCs w:val="24"/>
          </w:rPr>
          <w:t xml:space="preserve">This technique transform the document term matrix or, in our case, the </w:t>
        </w:r>
        <w:proofErr w:type="spellStart"/>
        <w:r>
          <w:rPr>
            <w:szCs w:val="24"/>
          </w:rPr>
          <w:t>tf-idf</w:t>
        </w:r>
        <w:proofErr w:type="spellEnd"/>
        <w:r>
          <w:rPr>
            <w:szCs w:val="24"/>
          </w:rPr>
          <w:t xml:space="preserve"> matrix </w:t>
        </w:r>
        <w:r w:rsidRPr="00F8441D">
          <w:rPr>
            <w:szCs w:val="24"/>
            <w:rPrChange w:id="180" w:author="Daniel" w:date="2015-10-19T17:08:00Z">
              <w:rPr>
                <w:i/>
                <w:szCs w:val="24"/>
              </w:rPr>
            </w:rPrChange>
          </w:rPr>
          <w:t>X</w:t>
        </w:r>
        <w:r>
          <w:rPr>
            <w:i/>
            <w:szCs w:val="24"/>
          </w:rPr>
          <w:t xml:space="preserve"> </w:t>
        </w:r>
      </w:ins>
      <w:del w:id="181" w:author="Daniel" w:date="2015-10-19T17:08:00Z">
        <w:r w:rsidR="009427F2" w:rsidDel="00F8441D">
          <w:rPr>
            <w:szCs w:val="24"/>
          </w:rPr>
          <w:delText xml:space="preserve">We can represent tf-idf matrix (X) </w:delText>
        </w:r>
      </w:del>
      <w:r w:rsidR="009427F2">
        <w:rPr>
          <w:szCs w:val="24"/>
        </w:rPr>
        <w:t>as product of left singular vector (</w:t>
      </w:r>
      <w:r w:rsidR="009427F2" w:rsidRPr="00F8441D">
        <w:rPr>
          <w:szCs w:val="24"/>
        </w:rPr>
        <w:t>U</w:t>
      </w:r>
      <w:r w:rsidR="009427F2">
        <w:rPr>
          <w:szCs w:val="24"/>
        </w:rPr>
        <w:t xml:space="preserve">), diagonal singular value matrix (S) and right singular vector (V) </w:t>
      </w:r>
      <w:del w:id="182" w:author="Daniel" w:date="2015-10-19T17:09:00Z">
        <w:r w:rsidR="009427F2" w:rsidDel="00F8441D">
          <w:rPr>
            <w:szCs w:val="24"/>
          </w:rPr>
          <w:delText>i.e.</w:delText>
        </w:r>
      </w:del>
      <w:ins w:id="183" w:author="Daniel" w:date="2015-10-19T17:09:00Z">
        <w:r>
          <w:rPr>
            <w:szCs w:val="24"/>
          </w:rPr>
          <w:t>as</w:t>
        </w:r>
      </w:ins>
      <w:r w:rsidR="009427F2">
        <w:rPr>
          <w:szCs w:val="24"/>
        </w:rPr>
        <w:t xml:space="preserve"> X = USV</w:t>
      </w:r>
      <w:ins w:id="184" w:author="Daniel" w:date="2015-10-19T17:09:00Z">
        <w:r>
          <w:rPr>
            <w:szCs w:val="24"/>
          </w:rPr>
          <w:t>,</w:t>
        </w:r>
      </w:ins>
      <w:r w:rsidR="009427F2">
        <w:rPr>
          <w:szCs w:val="24"/>
        </w:rPr>
        <w:t xml:space="preserve"> where diagonal singular value are ranked from highest to lowest value.</w:t>
      </w:r>
      <w:ins w:id="185" w:author="Daniel" w:date="2015-10-19T17:09:00Z">
        <w:r>
          <w:rPr>
            <w:szCs w:val="24"/>
          </w:rPr>
          <w:t xml:space="preserve"> When </w:t>
        </w:r>
      </w:ins>
      <w:ins w:id="186" w:author="Daniel" w:date="2015-10-19T17:11:00Z">
        <w:r>
          <w:rPr>
            <w:szCs w:val="24"/>
          </w:rPr>
          <w:t>we select only a number of high singular value left and right vectors, then we can approximate the full original matrix X as a lower dimensional matrix X’</w:t>
        </w:r>
      </w:ins>
      <w:ins w:id="187" w:author="Daniel" w:date="2015-10-19T17:12:00Z">
        <w:r>
          <w:rPr>
            <w:szCs w:val="24"/>
          </w:rPr>
          <w:t xml:space="preserve"> that essentially reduces the completely of the problem and potentially noise.</w:t>
        </w:r>
      </w:ins>
    </w:p>
    <w:p w14:paraId="2B7BF0FE" w14:textId="4A7E2792" w:rsidR="00D3253A" w:rsidRDefault="009427F2">
      <w:pPr>
        <w:rPr>
          <w:ins w:id="188" w:author="Daniel" w:date="2015-10-21T16:39:00Z"/>
          <w:szCs w:val="24"/>
        </w:rPr>
      </w:pPr>
      <w:del w:id="189" w:author="Daniel" w:date="2015-10-19T17:12:00Z">
        <w:r w:rsidDel="00F8441D">
          <w:rPr>
            <w:szCs w:val="24"/>
          </w:rPr>
          <w:delText xml:space="preserve">LSA </w:delText>
        </w:r>
      </w:del>
      <w:del w:id="190" w:author="Daniel" w:date="2015-10-19T17:08:00Z">
        <w:r w:rsidDel="00F8441D">
          <w:rPr>
            <w:szCs w:val="24"/>
          </w:rPr>
          <w:delText xml:space="preserve">will </w:delText>
        </w:r>
      </w:del>
      <w:del w:id="191" w:author="Daniel" w:date="2015-10-19T17:12:00Z">
        <w:r w:rsidDel="00F8441D">
          <w:rPr>
            <w:szCs w:val="24"/>
          </w:rPr>
          <w:delText>select only high singular value with corresponded left and right singular vector which will give lower dimension X_lsa = U’S’V’. Here each row or LSA matrix will represent each document vector (so called poster vector) corresponded to original plain abstract.</w:delText>
        </w:r>
      </w:del>
      <w:r>
        <w:rPr>
          <w:szCs w:val="24"/>
        </w:rPr>
        <w:t xml:space="preserve"> </w:t>
      </w:r>
    </w:p>
    <w:p w14:paraId="55DE3071" w14:textId="7F211888" w:rsidR="00D3253A" w:rsidRDefault="00D3253A">
      <w:pPr>
        <w:pStyle w:val="Heading2"/>
        <w:rPr>
          <w:ins w:id="192" w:author="Daniel" w:date="2015-10-21T16:39:00Z"/>
        </w:rPr>
        <w:pPrChange w:id="193" w:author="Daniel" w:date="2015-10-21T16:39:00Z">
          <w:pPr/>
        </w:pPrChange>
      </w:pPr>
      <w:ins w:id="194" w:author="Daniel" w:date="2015-10-21T16:39:00Z">
        <w:r>
          <w:t>Poster representation based on keywords</w:t>
        </w:r>
      </w:ins>
    </w:p>
    <w:p w14:paraId="41F2151F" w14:textId="499816E7" w:rsidR="00D3253A" w:rsidRPr="00D3253A" w:rsidRDefault="00D3253A">
      <w:ins w:id="195" w:author="Daniel" w:date="2015-10-21T16:39:00Z">
        <w:r>
          <w:t xml:space="preserve">The dataset used here also contained keywords. </w:t>
        </w:r>
      </w:ins>
      <w:ins w:id="196" w:author="Daniel" w:date="2015-10-21T16:40:00Z">
        <w:r>
          <w:t xml:space="preserve">Search by keyword is a popular way used by scientists to discover topics at conferences and use it as a based comparison. </w:t>
        </w:r>
      </w:ins>
      <w:ins w:id="197" w:author="Daniel" w:date="2015-10-21T16:44:00Z">
        <w:r>
          <w:t xml:space="preserve">In this algorithm, the LSA analysis is applied to the </w:t>
        </w:r>
      </w:ins>
      <w:ins w:id="198" w:author="Daniel" w:date="2015-10-21T16:45:00Z">
        <w:r>
          <w:t>keyword vector of each poster and all the rest of the analysis is the same.</w:t>
        </w:r>
      </w:ins>
    </w:p>
    <w:p w14:paraId="2D279DCA" w14:textId="77777777" w:rsidR="00780779" w:rsidRDefault="009427F2" w:rsidP="005644A3">
      <w:pPr>
        <w:pStyle w:val="Heading2"/>
      </w:pPr>
      <w:proofErr w:type="spellStart"/>
      <w:r>
        <w:t>Rocchio</w:t>
      </w:r>
      <w:proofErr w:type="spellEnd"/>
      <w:r>
        <w:t xml:space="preserve"> Algorithm and Nearest Neighbor Assignment</w:t>
      </w:r>
    </w:p>
    <w:p w14:paraId="2693F694" w14:textId="77777777" w:rsidR="00AD0A61" w:rsidRDefault="00AF6A8D" w:rsidP="00AD0A61">
      <w:pPr>
        <w:rPr>
          <w:ins w:id="199" w:author="Daniel" w:date="2015-10-19T17:16:00Z"/>
          <w:szCs w:val="24"/>
        </w:rPr>
      </w:pPr>
      <w:ins w:id="200" w:author="Daniel" w:date="2015-10-19T17:12:00Z">
        <w:r>
          <w:rPr>
            <w:szCs w:val="24"/>
          </w:rPr>
          <w:t xml:space="preserve">The </w:t>
        </w:r>
      </w:ins>
      <w:proofErr w:type="spellStart"/>
      <w:r w:rsidR="009427F2">
        <w:rPr>
          <w:szCs w:val="24"/>
        </w:rPr>
        <w:t>Rocchio</w:t>
      </w:r>
      <w:proofErr w:type="spellEnd"/>
      <w:r w:rsidR="009427F2">
        <w:rPr>
          <w:szCs w:val="24"/>
        </w:rPr>
        <w:t xml:space="preserve"> algorithm </w:t>
      </w:r>
      <w:ins w:id="201" w:author="Daniel" w:date="2015-10-19T17:12:00Z">
        <w:r>
          <w:rPr>
            <w:szCs w:val="24"/>
          </w:rPr>
          <w:t xml:space="preserve">is used to </w:t>
        </w:r>
        <w:proofErr w:type="gramStart"/>
        <w:r>
          <w:rPr>
            <w:szCs w:val="24"/>
          </w:rPr>
          <w:t>produced</w:t>
        </w:r>
        <w:proofErr w:type="gramEnd"/>
        <w:r>
          <w:rPr>
            <w:szCs w:val="24"/>
          </w:rPr>
          <w:t xml:space="preserve"> recommendations based on relevant and non-relevant document previously voted by the user.</w:t>
        </w:r>
      </w:ins>
      <w:ins w:id="202" w:author="Daniel" w:date="2015-10-19T17:13:00Z">
        <w:r>
          <w:rPr>
            <w:szCs w:val="24"/>
          </w:rPr>
          <w:t xml:space="preserve"> It </w:t>
        </w:r>
        <w:proofErr w:type="gramStart"/>
        <w:r>
          <w:rPr>
            <w:szCs w:val="24"/>
          </w:rPr>
          <w:t>compute</w:t>
        </w:r>
        <w:proofErr w:type="gramEnd"/>
        <w:r>
          <w:rPr>
            <w:szCs w:val="24"/>
          </w:rPr>
          <w:t xml:space="preserve"> a vector based on the relevant and non-relevant documents</w:t>
        </w:r>
      </w:ins>
      <w:ins w:id="203" w:author="Daniel" w:date="2015-10-19T17:14:00Z">
        <w:r w:rsidR="00AD0A61">
          <w:rPr>
            <w:szCs w:val="24"/>
          </w:rPr>
          <w:t xml:space="preserve">. The </w:t>
        </w:r>
      </w:ins>
      <w:ins w:id="204" w:author="Daniel" w:date="2015-10-19T17:13:00Z">
        <w:r w:rsidR="00AD0A61">
          <w:rPr>
            <w:szCs w:val="24"/>
          </w:rPr>
          <w:t xml:space="preserve">nearest neighbors of </w:t>
        </w:r>
      </w:ins>
      <w:ins w:id="205" w:author="Daniel" w:date="2015-10-19T17:14:00Z">
        <w:r w:rsidR="00AD0A61">
          <w:rPr>
            <w:szCs w:val="24"/>
          </w:rPr>
          <w:t xml:space="preserve">such resulting </w:t>
        </w:r>
      </w:ins>
      <w:ins w:id="206" w:author="Daniel" w:date="2015-10-19T17:13:00Z">
        <w:r w:rsidR="00AD0A61">
          <w:rPr>
            <w:szCs w:val="24"/>
          </w:rPr>
          <w:t xml:space="preserve">vector would be documents that </w:t>
        </w:r>
      </w:ins>
      <w:ins w:id="207" w:author="Daniel" w:date="2015-10-19T17:14:00Z">
        <w:r w:rsidR="00AD0A61">
          <w:rPr>
            <w:szCs w:val="24"/>
          </w:rPr>
          <w:t xml:space="preserve">are </w:t>
        </w:r>
      </w:ins>
      <w:ins w:id="208" w:author="Daniel" w:date="2015-10-19T17:13:00Z">
        <w:r w:rsidR="00AD0A61">
          <w:rPr>
            <w:szCs w:val="24"/>
          </w:rPr>
          <w:t>similar to</w:t>
        </w:r>
      </w:ins>
      <w:ins w:id="209" w:author="Daniel" w:date="2015-10-19T17:14:00Z">
        <w:r w:rsidR="00AD0A61">
          <w:rPr>
            <w:szCs w:val="24"/>
          </w:rPr>
          <w:t xml:space="preserve"> relevant</w:t>
        </w:r>
      </w:ins>
      <w:ins w:id="210" w:author="Daniel" w:date="2015-10-19T17:12:00Z">
        <w:r w:rsidDel="00AF6A8D">
          <w:rPr>
            <w:szCs w:val="24"/>
          </w:rPr>
          <w:t xml:space="preserve"> </w:t>
        </w:r>
      </w:ins>
      <w:del w:id="211" w:author="Daniel" w:date="2015-10-19T17:12:00Z">
        <w:r w:rsidR="009427F2" w:rsidDel="00AF6A8D">
          <w:rPr>
            <w:szCs w:val="24"/>
          </w:rPr>
          <w:delText xml:space="preserve">is an algorithm </w:delText>
        </w:r>
      </w:del>
      <w:ins w:id="212" w:author="Daniel" w:date="2015-10-19T17:14:00Z">
        <w:r w:rsidR="00AD0A61">
          <w:rPr>
            <w:szCs w:val="24"/>
          </w:rPr>
          <w:t>while avoiding the similarity with non-relevant documents.</w:t>
        </w:r>
      </w:ins>
    </w:p>
    <w:p w14:paraId="4E3A0D0C" w14:textId="7F296468" w:rsidR="00AD0A61" w:rsidRDefault="00AD0A61">
      <w:pPr>
        <w:rPr>
          <w:ins w:id="213" w:author="Daniel" w:date="2015-10-21T14:59:00Z"/>
        </w:rPr>
      </w:pPr>
      <w:ins w:id="214" w:author="Daniel" w:date="2015-10-19T17:16:00Z">
        <w:r w:rsidRPr="009301B7">
          <w:t xml:space="preserve">Mathematically, given a set of documents </w:t>
        </w:r>
      </w:ins>
      <w:ins w:id="215" w:author="Daniel" w:date="2015-10-19T17:19:00Z">
        <w:r w:rsidRPr="009301B7">
          <w:t xml:space="preserve">vectors </w:t>
        </w:r>
      </w:ins>
      <w:ins w:id="216" w:author="Daniel" w:date="2015-10-19T17:16:00Z">
        <w:r w:rsidRPr="009301B7">
          <w:t xml:space="preserve">that are found to be relevant by the user </w:t>
        </w:r>
      </w:ins>
      <m:oMath>
        <m:d>
          <m:dPr>
            <m:begChr m:val="{"/>
            <m:endChr m:val="}"/>
            <m:ctrlPr>
              <w:ins w:id="217" w:author="Daniel" w:date="2015-10-19T17:17:00Z">
                <w:rPr>
                  <w:rFonts w:ascii="Cambria Math" w:hAnsi="Cambria Math"/>
                  <w:i/>
                </w:rPr>
              </w:ins>
            </m:ctrlPr>
          </m:dPr>
          <m:e>
            <m:sSub>
              <m:sSubPr>
                <m:ctrlPr>
                  <w:ins w:id="218" w:author="Daniel" w:date="2015-10-19T17:17:00Z">
                    <w:rPr>
                      <w:rFonts w:ascii="Cambria Math" w:hAnsi="Cambria Math"/>
                      <w:i/>
                    </w:rPr>
                  </w:ins>
                </m:ctrlPr>
              </m:sSubPr>
              <m:e>
                <w:ins w:id="219" w:author="Daniel" w:date="2015-10-19T17:17:00Z">
                  <m:r>
                    <w:rPr>
                      <w:rFonts w:ascii="Cambria Math" w:hAnsi="Cambria Math"/>
                    </w:rPr>
                    <m:t>r</m:t>
                  </m:r>
                </w:ins>
              </m:e>
              <m:sub>
                <w:ins w:id="220" w:author="Daniel" w:date="2015-10-19T17:17:00Z">
                  <m:r>
                    <w:rPr>
                      <w:rFonts w:ascii="Cambria Math" w:hAnsi="Cambria Math"/>
                    </w:rPr>
                    <m:t>1</m:t>
                  </m:r>
                </w:ins>
              </m:sub>
            </m:sSub>
            <w:ins w:id="221" w:author="Daniel" w:date="2015-10-19T17:17:00Z">
              <m:r>
                <w:rPr>
                  <w:rFonts w:ascii="Cambria Math" w:hAnsi="Cambria Math"/>
                </w:rPr>
                <m:t>,</m:t>
              </m:r>
            </w:ins>
            <m:sSub>
              <m:sSubPr>
                <m:ctrlPr>
                  <w:ins w:id="222" w:author="Daniel" w:date="2015-10-19T17:17:00Z">
                    <w:rPr>
                      <w:rFonts w:ascii="Cambria Math" w:hAnsi="Cambria Math"/>
                      <w:i/>
                    </w:rPr>
                  </w:ins>
                </m:ctrlPr>
              </m:sSubPr>
              <m:e>
                <w:ins w:id="223" w:author="Daniel" w:date="2015-10-19T17:17:00Z">
                  <m:r>
                    <w:rPr>
                      <w:rFonts w:ascii="Cambria Math" w:hAnsi="Cambria Math"/>
                    </w:rPr>
                    <m:t>r</m:t>
                  </m:r>
                </w:ins>
              </m:e>
              <m:sub>
                <w:ins w:id="224" w:author="Daniel" w:date="2015-10-19T17:17:00Z">
                  <m:r>
                    <w:rPr>
                      <w:rFonts w:ascii="Cambria Math" w:hAnsi="Cambria Math"/>
                    </w:rPr>
                    <m:t>2</m:t>
                  </m:r>
                </w:ins>
              </m:sub>
            </m:sSub>
            <w:ins w:id="225" w:author="Daniel" w:date="2015-10-19T17:17:00Z">
              <m:r>
                <w:rPr>
                  <w:rFonts w:ascii="Cambria Math" w:hAnsi="Cambria Math"/>
                </w:rPr>
                <m:t>,</m:t>
              </m:r>
            </w:ins>
            <w:ins w:id="226" w:author="Daniel" w:date="2015-10-19T17:18:00Z">
              <m:r>
                <w:rPr>
                  <w:rFonts w:ascii="Cambria Math" w:hAnsi="Cambria Math"/>
                </w:rPr>
                <m:t>…,</m:t>
              </m:r>
            </w:ins>
            <m:sSub>
              <m:sSubPr>
                <m:ctrlPr>
                  <w:ins w:id="227" w:author="Daniel" w:date="2015-10-19T17:18:00Z">
                    <w:rPr>
                      <w:rFonts w:ascii="Cambria Math" w:hAnsi="Cambria Math"/>
                      <w:i/>
                    </w:rPr>
                  </w:ins>
                </m:ctrlPr>
              </m:sSubPr>
              <m:e>
                <w:ins w:id="228" w:author="Daniel" w:date="2015-10-19T17:18:00Z">
                  <m:r>
                    <w:rPr>
                      <w:rFonts w:ascii="Cambria Math" w:hAnsi="Cambria Math"/>
                    </w:rPr>
                    <m:t>r</m:t>
                  </m:r>
                </w:ins>
              </m:e>
              <m:sub>
                <w:ins w:id="229" w:author="Daniel" w:date="2015-10-19T17:18:00Z">
                  <m:r>
                    <w:rPr>
                      <w:rFonts w:ascii="Cambria Math" w:hAnsi="Cambria Math"/>
                    </w:rPr>
                    <m:t>n</m:t>
                  </m:r>
                </w:ins>
              </m:sub>
            </m:sSub>
          </m:e>
        </m:d>
      </m:oMath>
      <w:ins w:id="230" w:author="Daniel" w:date="2015-10-19T17:16:00Z">
        <w:r w:rsidRPr="009301B7">
          <w:rPr>
            <w:rPrChange w:id="231" w:author="Daniel" w:date="2015-10-21T14:57:00Z">
              <w:rPr>
                <w:i/>
              </w:rPr>
            </w:rPrChange>
          </w:rPr>
          <w:t xml:space="preserve"> and </w:t>
        </w:r>
        <w:proofErr w:type="spellStart"/>
        <w:r w:rsidRPr="009301B7">
          <w:t>anoter</w:t>
        </w:r>
        <w:proofErr w:type="spellEnd"/>
        <w:r w:rsidRPr="009301B7">
          <w:t xml:space="preserve"> set of non-relevant documents </w:t>
        </w:r>
      </w:ins>
      <m:oMath>
        <m:d>
          <m:dPr>
            <m:begChr m:val="{"/>
            <m:endChr m:val="}"/>
            <m:ctrlPr>
              <w:ins w:id="232" w:author="Daniel" w:date="2015-10-19T17:18:00Z">
                <w:rPr>
                  <w:rFonts w:ascii="Cambria Math" w:hAnsi="Cambria Math"/>
                  <w:i/>
                </w:rPr>
              </w:ins>
            </m:ctrlPr>
          </m:dPr>
          <m:e>
            <m:sSub>
              <m:sSubPr>
                <m:ctrlPr>
                  <w:ins w:id="233" w:author="Daniel" w:date="2015-10-19T17:18:00Z">
                    <w:rPr>
                      <w:rFonts w:ascii="Cambria Math" w:hAnsi="Cambria Math"/>
                      <w:i/>
                    </w:rPr>
                  </w:ins>
                </m:ctrlPr>
              </m:sSubPr>
              <m:e>
                <w:ins w:id="234" w:author="Daniel" w:date="2015-10-19T17:18:00Z">
                  <m:r>
                    <w:rPr>
                      <w:rFonts w:ascii="Cambria Math" w:hAnsi="Cambria Math"/>
                    </w:rPr>
                    <m:t>i</m:t>
                  </m:r>
                </w:ins>
              </m:e>
              <m:sub>
                <w:ins w:id="235" w:author="Daniel" w:date="2015-10-19T17:18:00Z">
                  <m:r>
                    <w:rPr>
                      <w:rFonts w:ascii="Cambria Math" w:hAnsi="Cambria Math"/>
                    </w:rPr>
                    <m:t>1</m:t>
                  </m:r>
                </w:ins>
              </m:sub>
            </m:sSub>
            <w:ins w:id="236" w:author="Daniel" w:date="2015-10-19T17:18:00Z">
              <m:r>
                <w:rPr>
                  <w:rFonts w:ascii="Cambria Math" w:hAnsi="Cambria Math"/>
                </w:rPr>
                <m:t>,</m:t>
              </m:r>
            </w:ins>
            <m:sSub>
              <m:sSubPr>
                <m:ctrlPr>
                  <w:ins w:id="237" w:author="Daniel" w:date="2015-10-19T17:18:00Z">
                    <w:rPr>
                      <w:rFonts w:ascii="Cambria Math" w:hAnsi="Cambria Math"/>
                      <w:i/>
                    </w:rPr>
                  </w:ins>
                </m:ctrlPr>
              </m:sSubPr>
              <m:e>
                <w:ins w:id="238" w:author="Daniel" w:date="2015-10-19T17:18:00Z">
                  <m:r>
                    <w:rPr>
                      <w:rFonts w:ascii="Cambria Math" w:hAnsi="Cambria Math"/>
                    </w:rPr>
                    <m:t>i</m:t>
                  </m:r>
                </w:ins>
              </m:e>
              <m:sub>
                <w:ins w:id="239" w:author="Daniel" w:date="2015-10-19T17:18:00Z">
                  <m:r>
                    <w:rPr>
                      <w:rFonts w:ascii="Cambria Math" w:hAnsi="Cambria Math"/>
                    </w:rPr>
                    <m:t>2</m:t>
                  </m:r>
                </w:ins>
              </m:sub>
            </m:sSub>
            <w:ins w:id="240" w:author="Daniel" w:date="2015-10-19T17:18:00Z">
              <m:r>
                <w:rPr>
                  <w:rFonts w:ascii="Cambria Math" w:hAnsi="Cambria Math"/>
                </w:rPr>
                <m:t>,…,</m:t>
              </m:r>
            </w:ins>
            <m:sSub>
              <m:sSubPr>
                <m:ctrlPr>
                  <w:ins w:id="241" w:author="Daniel" w:date="2015-10-19T17:18:00Z">
                    <w:rPr>
                      <w:rFonts w:ascii="Cambria Math" w:hAnsi="Cambria Math"/>
                      <w:i/>
                    </w:rPr>
                  </w:ins>
                </m:ctrlPr>
              </m:sSubPr>
              <m:e>
                <w:ins w:id="242" w:author="Daniel" w:date="2015-10-19T17:18:00Z">
                  <m:r>
                    <w:rPr>
                      <w:rFonts w:ascii="Cambria Math" w:hAnsi="Cambria Math"/>
                    </w:rPr>
                    <m:t>i</m:t>
                  </m:r>
                </w:ins>
              </m:e>
              <m:sub>
                <w:ins w:id="243" w:author="Daniel" w:date="2015-10-19T17:18:00Z">
                  <m:r>
                    <w:rPr>
                      <w:rFonts w:ascii="Cambria Math" w:hAnsi="Cambria Math"/>
                    </w:rPr>
                    <m:t>m</m:t>
                  </m:r>
                </w:ins>
              </m:sub>
            </m:sSub>
          </m:e>
        </m:d>
      </m:oMath>
      <w:ins w:id="244" w:author="Daniel" w:date="2015-10-19T17:19:00Z">
        <w:r w:rsidRPr="009301B7">
          <w:t xml:space="preserve">, the Rocchio algorithm finds </w:t>
        </w:r>
      </w:ins>
      <w:ins w:id="245" w:author="Daniel" w:date="2015-10-19T17:20:00Z">
        <w:r w:rsidRPr="009301B7">
          <w:t xml:space="preserve">a document vector that combines both types of documents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6" w:author="Daniel" w:date="2015-10-21T15:02:00Z">
          <w:tblPr>
            <w:tblStyle w:val="TableGrid"/>
            <w:tblW w:w="0" w:type="auto"/>
            <w:tblLook w:val="04A0" w:firstRow="1" w:lastRow="0" w:firstColumn="1" w:lastColumn="0" w:noHBand="0" w:noVBand="1"/>
          </w:tblPr>
        </w:tblPrChange>
      </w:tblPr>
      <w:tblGrid>
        <w:gridCol w:w="3192"/>
        <w:gridCol w:w="3192"/>
        <w:gridCol w:w="3192"/>
        <w:tblGridChange w:id="247">
          <w:tblGrid>
            <w:gridCol w:w="3192"/>
            <w:gridCol w:w="3192"/>
            <w:gridCol w:w="3192"/>
          </w:tblGrid>
        </w:tblGridChange>
      </w:tblGrid>
      <w:tr w:rsidR="009301B7" w14:paraId="5D6A9F09" w14:textId="77777777" w:rsidTr="009301B7">
        <w:trPr>
          <w:ins w:id="248" w:author="Daniel" w:date="2015-10-21T14:59:00Z"/>
        </w:trPr>
        <w:tc>
          <w:tcPr>
            <w:tcW w:w="3192" w:type="dxa"/>
            <w:tcPrChange w:id="249" w:author="Daniel" w:date="2015-10-21T15:02:00Z">
              <w:tcPr>
                <w:tcW w:w="3192" w:type="dxa"/>
              </w:tcPr>
            </w:tcPrChange>
          </w:tcPr>
          <w:p w14:paraId="1AB58840" w14:textId="77777777" w:rsidR="009301B7" w:rsidRDefault="009301B7" w:rsidP="009301B7">
            <w:pPr>
              <w:rPr>
                <w:ins w:id="250" w:author="Daniel" w:date="2015-10-21T14:59:00Z"/>
              </w:rPr>
            </w:pPr>
          </w:p>
        </w:tc>
        <w:tc>
          <w:tcPr>
            <w:tcW w:w="3192" w:type="dxa"/>
            <w:vAlign w:val="center"/>
            <w:tcPrChange w:id="251" w:author="Daniel" w:date="2015-10-21T15:02:00Z">
              <w:tcPr>
                <w:tcW w:w="3192" w:type="dxa"/>
              </w:tcPr>
            </w:tcPrChange>
          </w:tcPr>
          <w:p w14:paraId="4138CF6C" w14:textId="437E1729" w:rsidR="009301B7" w:rsidRPr="009301B7" w:rsidRDefault="009301B7">
            <w:pPr>
              <w:jc w:val="center"/>
              <w:rPr>
                <w:ins w:id="252" w:author="Daniel" w:date="2015-10-21T14:59:00Z"/>
              </w:rPr>
              <w:pPrChange w:id="253" w:author="Daniel" w:date="2015-10-21T15:00:00Z">
                <w:pPr/>
              </w:pPrChange>
            </w:pPr>
            <w:ins w:id="254" w:author="Daniel" w:date="2015-10-21T15:00:00Z">
              <m:oMathPara>
                <m:oMathParaPr>
                  <m:jc m:val="center"/>
                </m:oMathParaP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∑r</m:t>
                      </m:r>
                    </m:num>
                    <m:den>
                      <m:r>
                        <w:rPr>
                          <w:rFonts w:ascii="Cambria Math" w:hAnsi="Cambria Math"/>
                        </w:rPr>
                        <m:t>n</m:t>
                      </m:r>
                    </m:den>
                  </m:f>
                  <m:r>
                    <w:rPr>
                      <w:rFonts w:ascii="Cambria Math" w:hAnsi="Cambria Math"/>
                    </w:rPr>
                    <m:t>+β</m:t>
                  </m:r>
                  <m:f>
                    <m:fPr>
                      <m:ctrlPr>
                        <w:rPr>
                          <w:rFonts w:ascii="Cambria Math" w:hAnsi="Cambria Math"/>
                          <w:i/>
                        </w:rPr>
                      </m:ctrlPr>
                    </m:fPr>
                    <m:num>
                      <m:r>
                        <w:rPr>
                          <w:rFonts w:ascii="Cambria Math" w:hAnsi="Cambria Math"/>
                        </w:rPr>
                        <m:t>∑i</m:t>
                      </m:r>
                    </m:num>
                    <m:den>
                      <m:r>
                        <w:rPr>
                          <w:rFonts w:ascii="Cambria Math" w:hAnsi="Cambria Math"/>
                        </w:rPr>
                        <m:t>m</m:t>
                      </m:r>
                    </m:den>
                  </m:f>
                </m:oMath>
              </m:oMathPara>
            </w:ins>
          </w:p>
        </w:tc>
        <w:tc>
          <w:tcPr>
            <w:tcW w:w="3192" w:type="dxa"/>
            <w:vAlign w:val="center"/>
            <w:tcPrChange w:id="255" w:author="Daniel" w:date="2015-10-21T15:02:00Z">
              <w:tcPr>
                <w:tcW w:w="3192" w:type="dxa"/>
              </w:tcPr>
            </w:tcPrChange>
          </w:tcPr>
          <w:p w14:paraId="3B7A49B6" w14:textId="4BEEA9FB" w:rsidR="009301B7" w:rsidRDefault="009301B7">
            <w:pPr>
              <w:jc w:val="right"/>
              <w:rPr>
                <w:ins w:id="256" w:author="Daniel" w:date="2015-10-21T14:59:00Z"/>
              </w:rPr>
              <w:pPrChange w:id="257" w:author="Daniel" w:date="2015-10-21T15:01:00Z">
                <w:pPr/>
              </w:pPrChange>
            </w:pPr>
            <w:ins w:id="258" w:author="Daniel" w:date="2015-10-21T15:01:00Z">
              <w:r>
                <w:t>(</w:t>
              </w:r>
            </w:ins>
            <w:ins w:id="259" w:author="Daniel" w:date="2015-10-21T15:02:00Z">
              <w:r>
                <w:fldChar w:fldCharType="begin"/>
              </w:r>
              <w:r>
                <w:instrText xml:space="preserve"> SEQ Equation \* MERGEFORMAT </w:instrText>
              </w:r>
            </w:ins>
            <w:r>
              <w:fldChar w:fldCharType="separate"/>
            </w:r>
            <w:ins w:id="260" w:author="Daniel" w:date="2015-10-21T15:02:00Z">
              <w:r>
                <w:rPr>
                  <w:noProof/>
                </w:rPr>
                <w:t>1</w:t>
              </w:r>
              <w:r>
                <w:fldChar w:fldCharType="end"/>
              </w:r>
              <w:r>
                <w:t>)</w:t>
              </w:r>
            </w:ins>
          </w:p>
        </w:tc>
      </w:tr>
    </w:tbl>
    <w:p w14:paraId="10199F39" w14:textId="6B841700" w:rsidR="002526EF" w:rsidRDefault="002526EF" w:rsidP="00AD0A61">
      <w:pPr>
        <w:rPr>
          <w:ins w:id="261" w:author="Daniel" w:date="2015-10-19T17:26:00Z"/>
          <w:szCs w:val="24"/>
        </w:rPr>
      </w:pPr>
      <w:proofErr w:type="gramStart"/>
      <w:ins w:id="262" w:author="Daniel" w:date="2015-10-19T17:24:00Z">
        <w:r>
          <w:rPr>
            <w:szCs w:val="24"/>
          </w:rPr>
          <w:t>where</w:t>
        </w:r>
        <w:proofErr w:type="gramEnd"/>
        <w:r>
          <w:rPr>
            <w:szCs w:val="24"/>
          </w:rPr>
          <w:t xml:space="preserve">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oMath>
        <w:r>
          <w:rPr>
            <w:szCs w:val="24"/>
          </w:rPr>
          <w:t xml:space="preserve"> was </w:t>
        </w:r>
        <w:proofErr w:type="spellStart"/>
        <w:r>
          <w:rPr>
            <w:szCs w:val="24"/>
          </w:rPr>
          <w:t>originaly</w:t>
        </w:r>
        <w:proofErr w:type="spellEnd"/>
        <w:r>
          <w:rPr>
            <w:szCs w:val="24"/>
          </w:rPr>
          <w:t xml:space="preserve"> proposed as the mean document vector of an initial query made into the system</w:t>
        </w:r>
      </w:ins>
      <w:ins w:id="263" w:author="Daniel" w:date="2015-10-19T17:25:00Z">
        <w:r w:rsidR="0090474A">
          <w:rPr>
            <w:szCs w:val="24"/>
          </w:rPr>
          <w:t xml:space="preserve">, such as a search for a particular keyword. The parameters </w:t>
        </w:r>
        <w:proofErr w:type="gramStart"/>
        <m:oMath>
          <m:r>
            <w:rPr>
              <w:rFonts w:ascii="Cambria Math" w:hAnsi="Cambria Math"/>
              <w:szCs w:val="24"/>
            </w:rPr>
            <m:t xml:space="preserve">α </m:t>
          </m:r>
        </m:oMath>
        <w:r w:rsidR="0090474A">
          <w:t xml:space="preserve"> and</w:t>
        </w:r>
        <w:proofErr w:type="gramEnd"/>
        <w:r w:rsidR="00D73F55">
          <w:t xml:space="preserve"> </w:t>
        </w:r>
        <m:oMath>
          <m:r>
            <w:rPr>
              <w:rFonts w:ascii="Cambria Math" w:hAnsi="Cambria Math"/>
              <w:szCs w:val="24"/>
            </w:rPr>
            <m:t>β</m:t>
          </m:r>
        </m:oMath>
        <w:r w:rsidR="00D73F55">
          <w:rPr>
            <w:szCs w:val="24"/>
          </w:rPr>
          <w:t xml:space="preserve"> control how much the relevant and non-relevant documents affect the final</w:t>
        </w:r>
      </w:ins>
      <w:ins w:id="264" w:author="Daniel" w:date="2015-10-19T17:26:00Z">
        <w:r w:rsidR="00D73F55">
          <w:rPr>
            <w:szCs w:val="24"/>
          </w:rPr>
          <w:t xml:space="preserve"> query vector, respectively.</w:t>
        </w:r>
      </w:ins>
    </w:p>
    <w:p w14:paraId="3F669181" w14:textId="2161D83E" w:rsidR="00541563" w:rsidRPr="009301B7" w:rsidRDefault="00541563">
      <w:pPr>
        <w:rPr>
          <w:ins w:id="265" w:author="Daniel" w:date="2015-10-19T17:24:00Z"/>
        </w:rPr>
      </w:pPr>
      <w:ins w:id="266" w:author="Daniel" w:date="2015-10-19T17:26:00Z">
        <w:r w:rsidRPr="009301B7">
          <w:t>In the case of our system, there is no such element as an initial query</w:t>
        </w:r>
      </w:ins>
      <w:ins w:id="267" w:author="Daniel" w:date="2015-10-19T17:27:00Z">
        <w:r w:rsidRPr="009301B7">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9301B7">
          <w:t xml:space="preserve"> and therefore </w:t>
        </w:r>
        <w:proofErr w:type="gramStart"/>
        <w:r w:rsidRPr="009301B7">
          <w:t>this term is replaced by the mean article</w:t>
        </w:r>
        <w:proofErr w:type="gramEnd"/>
        <w:r w:rsidRPr="009301B7">
          <w:t xml:space="preserve"> in the system. The parameters </w:t>
        </w:r>
        <w:proofErr w:type="gramStart"/>
        <m:oMath>
          <m:r>
            <w:rPr>
              <w:rFonts w:ascii="Cambria Math" w:hAnsi="Cambria Math"/>
            </w:rPr>
            <m:t xml:space="preserve">α </m:t>
          </m:r>
        </m:oMath>
        <w:r w:rsidRPr="009301B7">
          <w:t xml:space="preserve"> and</w:t>
        </w:r>
        <w:proofErr w:type="gramEnd"/>
        <w:r w:rsidRPr="009301B7">
          <w:t xml:space="preserve"> </w:t>
        </w:r>
        <m:oMath>
          <m:r>
            <w:rPr>
              <w:rFonts w:ascii="Cambria Math" w:hAnsi="Cambria Math"/>
            </w:rPr>
            <m:t>β</m:t>
          </m:r>
        </m:oMath>
        <w:r w:rsidRPr="00C14BB7">
          <w:t xml:space="preserve"> are typically found by cross validation using some</w:t>
        </w:r>
      </w:ins>
      <w:ins w:id="268" w:author="Daniel" w:date="2015-10-19T17:28:00Z">
        <w:r w:rsidRPr="00C14BB7">
          <w:t xml:space="preserve"> external validation process</w:t>
        </w:r>
      </w:ins>
      <w:ins w:id="269" w:author="Daniel" w:date="2015-10-21T14:38:00Z">
        <w:r w:rsidR="00A134AC" w:rsidRPr="00C14BB7">
          <w:t>.</w:t>
        </w:r>
      </w:ins>
    </w:p>
    <w:p w14:paraId="32749163" w14:textId="75A409E1" w:rsidR="00780779" w:rsidDel="00D73F55" w:rsidRDefault="009427F2" w:rsidP="00AD0A61">
      <w:pPr>
        <w:rPr>
          <w:del w:id="270" w:author="Daniel" w:date="2015-10-19T17:26:00Z"/>
          <w:szCs w:val="24"/>
        </w:rPr>
      </w:pPr>
      <w:del w:id="271" w:author="Daniel" w:date="2015-10-19T17:15:00Z">
        <w:r w:rsidDel="00AD0A61">
          <w:rPr>
            <w:szCs w:val="24"/>
          </w:rPr>
          <w:delText xml:space="preserve">that is incorporate to let scientists or user to define relevant and non-relevant documents so we can compute user preference based on the selected documents. User preference vector can be computed by following, </w:delText>
        </w:r>
      </w:del>
    </w:p>
    <w:p w14:paraId="32312920" w14:textId="46DB92D0" w:rsidR="004C1F5E" w:rsidDel="00D73F55"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del w:id="272" w:author="Daniel" w:date="2015-10-19T17:26:00Z"/>
          <w:rFonts w:ascii="Consolas" w:hAnsi="Consolas" w:cs="Courier"/>
          <w:color w:val="333333"/>
          <w:sz w:val="20"/>
          <w:szCs w:val="20"/>
        </w:rPr>
      </w:pPr>
      <w:del w:id="273" w:author="Daniel" w:date="2015-10-19T17:26:00Z">
        <w:r w:rsidRPr="004C1F5E" w:rsidDel="00D73F55">
          <w:rPr>
            <w:rFonts w:ascii="Consolas" w:hAnsi="Consolas" w:cs="Courier"/>
            <w:color w:val="A71D5D"/>
            <w:sz w:val="20"/>
            <w:szCs w:val="20"/>
          </w:rPr>
          <w:delText>import</w:delText>
        </w:r>
        <w:r w:rsidRPr="004C1F5E" w:rsidDel="00D73F55">
          <w:rPr>
            <w:rFonts w:ascii="Consolas" w:hAnsi="Consolas" w:cs="Courier"/>
            <w:color w:val="333333"/>
            <w:sz w:val="20"/>
            <w:szCs w:val="20"/>
          </w:rPr>
          <w:delText xml:space="preserve"> numpy </w:delText>
        </w:r>
        <w:r w:rsidRPr="004C1F5E" w:rsidDel="00D73F55">
          <w:rPr>
            <w:rFonts w:ascii="Consolas" w:hAnsi="Consolas" w:cs="Courier"/>
            <w:color w:val="A71D5D"/>
            <w:sz w:val="20"/>
            <w:szCs w:val="20"/>
          </w:rPr>
          <w:delText>as</w:delText>
        </w:r>
        <w:r w:rsidRPr="004C1F5E" w:rsidDel="00D73F55">
          <w:rPr>
            <w:rFonts w:ascii="Consolas" w:hAnsi="Consolas" w:cs="Courier"/>
            <w:color w:val="333333"/>
            <w:sz w:val="20"/>
            <w:szCs w:val="20"/>
          </w:rPr>
          <w:delText xml:space="preserve"> np </w:delText>
        </w:r>
      </w:del>
    </w:p>
    <w:p w14:paraId="2AF874EC" w14:textId="24077763" w:rsidR="004C1F5E" w:rsidDel="00D73F55"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del w:id="274" w:author="Daniel" w:date="2015-10-19T17:26:00Z"/>
          <w:rFonts w:ascii="Consolas" w:hAnsi="Consolas" w:cs="Courier"/>
          <w:color w:val="333333"/>
          <w:sz w:val="20"/>
          <w:szCs w:val="20"/>
        </w:rPr>
      </w:pPr>
      <w:del w:id="275" w:author="Daniel" w:date="2015-10-19T17:26:00Z">
        <w:r w:rsidRPr="004C1F5E" w:rsidDel="00D73F55">
          <w:rPr>
            <w:rFonts w:ascii="Consolas" w:hAnsi="Consolas" w:cs="Courier"/>
            <w:color w:val="A71D5D"/>
            <w:sz w:val="20"/>
            <w:szCs w:val="20"/>
          </w:rPr>
          <w:delText>import</w:delText>
        </w:r>
        <w:r w:rsidRPr="004C1F5E" w:rsidDel="00D73F55">
          <w:rPr>
            <w:rFonts w:ascii="Consolas" w:hAnsi="Consolas" w:cs="Courier"/>
            <w:color w:val="333333"/>
            <w:sz w:val="20"/>
            <w:szCs w:val="20"/>
          </w:rPr>
          <w:delText xml:space="preserve"> pandas </w:delText>
        </w:r>
        <w:r w:rsidRPr="004C1F5E" w:rsidDel="00D73F55">
          <w:rPr>
            <w:rFonts w:ascii="Consolas" w:hAnsi="Consolas" w:cs="Courier"/>
            <w:color w:val="A71D5D"/>
            <w:sz w:val="20"/>
            <w:szCs w:val="20"/>
          </w:rPr>
          <w:delText>as</w:delText>
        </w:r>
        <w:r w:rsidRPr="004C1F5E" w:rsidDel="00D73F55">
          <w:rPr>
            <w:rFonts w:ascii="Consolas" w:hAnsi="Consolas" w:cs="Courier"/>
            <w:color w:val="333333"/>
            <w:sz w:val="20"/>
            <w:szCs w:val="20"/>
          </w:rPr>
          <w:delText xml:space="preserve"> pd </w:delText>
        </w:r>
      </w:del>
    </w:p>
    <w:p w14:paraId="563AF99B" w14:textId="0FFAC0BF" w:rsidR="004C1F5E" w:rsidDel="00D73F55"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del w:id="276" w:author="Daniel" w:date="2015-10-19T17:26:00Z"/>
          <w:rFonts w:ascii="Consolas" w:hAnsi="Consolas" w:cs="Courier"/>
          <w:color w:val="333333"/>
          <w:sz w:val="20"/>
          <w:szCs w:val="20"/>
        </w:rPr>
      </w:pPr>
      <w:del w:id="277" w:author="Daniel" w:date="2015-10-19T17:26:00Z">
        <w:r w:rsidRPr="004C1F5E" w:rsidDel="00D73F55">
          <w:rPr>
            <w:rFonts w:ascii="Consolas" w:hAnsi="Consolas" w:cs="Courier"/>
            <w:color w:val="A71D5D"/>
            <w:sz w:val="20"/>
            <w:szCs w:val="20"/>
          </w:rPr>
          <w:delText>import</w:delText>
        </w:r>
        <w:r w:rsidRPr="004C1F5E" w:rsidDel="00D73F55">
          <w:rPr>
            <w:rFonts w:ascii="Consolas" w:hAnsi="Consolas" w:cs="Courier"/>
            <w:color w:val="333333"/>
            <w:sz w:val="20"/>
            <w:szCs w:val="20"/>
          </w:rPr>
          <w:delText xml:space="preserve"> scholarfy </w:delText>
        </w:r>
        <w:r w:rsidRPr="004C1F5E" w:rsidDel="00D73F55">
          <w:rPr>
            <w:rFonts w:ascii="Consolas" w:hAnsi="Consolas" w:cs="Courier"/>
            <w:color w:val="A71D5D"/>
            <w:sz w:val="20"/>
            <w:szCs w:val="20"/>
          </w:rPr>
          <w:delText>as</w:delText>
        </w:r>
        <w:r w:rsidRPr="004C1F5E" w:rsidDel="00D73F55">
          <w:rPr>
            <w:rFonts w:ascii="Consolas" w:hAnsi="Consolas" w:cs="Courier"/>
            <w:color w:val="333333"/>
            <w:sz w:val="20"/>
            <w:szCs w:val="20"/>
          </w:rPr>
          <w:delText xml:space="preserve"> sf  </w:delText>
        </w:r>
      </w:del>
    </w:p>
    <w:p w14:paraId="5808DFD0" w14:textId="1574910B" w:rsidR="004C1F5E" w:rsidDel="00D73F55"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del w:id="278" w:author="Daniel" w:date="2015-10-19T17:26:00Z"/>
          <w:rFonts w:ascii="Consolas" w:hAnsi="Consolas" w:cs="Courier"/>
          <w:color w:val="333333"/>
          <w:sz w:val="20"/>
          <w:szCs w:val="20"/>
        </w:rPr>
      </w:pPr>
      <w:del w:id="279" w:author="Daniel" w:date="2015-10-19T17:26:00Z">
        <w:r w:rsidRPr="004C1F5E" w:rsidDel="00D73F55">
          <w:rPr>
            <w:rFonts w:ascii="Consolas" w:hAnsi="Consolas" w:cs="Courier"/>
            <w:color w:val="333333"/>
            <w:sz w:val="20"/>
            <w:szCs w:val="20"/>
          </w:rPr>
          <w:delText xml:space="preserve">abstracts </w:delText>
        </w:r>
        <w:r w:rsidRPr="004C1F5E" w:rsidDel="00D73F55">
          <w:rPr>
            <w:rFonts w:ascii="Consolas" w:hAnsi="Consolas" w:cs="Courier"/>
            <w:color w:val="A71D5D"/>
            <w:sz w:val="20"/>
            <w:szCs w:val="20"/>
          </w:rPr>
          <w:delText>=</w:delText>
        </w:r>
        <w:r w:rsidRPr="004C1F5E" w:rsidDel="00D73F55">
          <w:rPr>
            <w:rFonts w:ascii="Consolas" w:hAnsi="Consolas" w:cs="Courier"/>
            <w:color w:val="333333"/>
            <w:sz w:val="20"/>
            <w:szCs w:val="20"/>
          </w:rPr>
          <w:delText xml:space="preserve"> [</w:delText>
        </w:r>
        <w:r w:rsidRPr="004C1F5E" w:rsidDel="00D73F55">
          <w:rPr>
            <w:rFonts w:ascii="Consolas" w:hAnsi="Consolas" w:cs="Courier"/>
            <w:color w:val="183691"/>
            <w:sz w:val="20"/>
            <w:szCs w:val="20"/>
          </w:rPr>
          <w:delText>'Sciene of science ...'</w:delText>
        </w:r>
        <w:r w:rsidRPr="004C1F5E" w:rsidDel="00D73F55">
          <w:rPr>
            <w:rFonts w:ascii="Consolas" w:hAnsi="Consolas" w:cs="Courier"/>
            <w:color w:val="333333"/>
            <w:sz w:val="20"/>
            <w:szCs w:val="20"/>
          </w:rPr>
          <w:delText xml:space="preserve">, </w:delText>
        </w:r>
        <w:r w:rsidRPr="004C1F5E" w:rsidDel="00D73F55">
          <w:rPr>
            <w:rFonts w:ascii="Consolas" w:hAnsi="Consolas" w:cs="Courier"/>
            <w:color w:val="183691"/>
            <w:sz w:val="20"/>
            <w:szCs w:val="20"/>
          </w:rPr>
          <w:delText>'is ...'</w:delText>
        </w:r>
        <w:r w:rsidRPr="004C1F5E" w:rsidDel="00D73F55">
          <w:rPr>
            <w:rFonts w:ascii="Consolas" w:hAnsi="Consolas" w:cs="Courier"/>
            <w:color w:val="333333"/>
            <w:sz w:val="20"/>
            <w:szCs w:val="20"/>
          </w:rPr>
          <w:delText xml:space="preserve">, </w:delText>
        </w:r>
        <w:r w:rsidRPr="004C1F5E" w:rsidDel="00D73F55">
          <w:rPr>
            <w:rFonts w:ascii="Consolas" w:hAnsi="Consolas" w:cs="Courier"/>
            <w:color w:val="183691"/>
            <w:sz w:val="20"/>
            <w:szCs w:val="20"/>
          </w:rPr>
          <w:delText>'awesome ...'</w:delText>
        </w:r>
        <w:r w:rsidRPr="004C1F5E" w:rsidDel="00D73F55">
          <w:rPr>
            <w:rFonts w:ascii="Consolas" w:hAnsi="Consolas" w:cs="Courier"/>
            <w:color w:val="333333"/>
            <w:sz w:val="20"/>
            <w:szCs w:val="20"/>
          </w:rPr>
          <w:delText xml:space="preserve">] </w:delText>
        </w:r>
      </w:del>
    </w:p>
    <w:p w14:paraId="0E3E96EE" w14:textId="239BAE64" w:rsidR="004C1F5E" w:rsidDel="00D73F55"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del w:id="280" w:author="Daniel" w:date="2015-10-19T17:26:00Z"/>
          <w:rFonts w:ascii="Consolas" w:hAnsi="Consolas" w:cs="Courier"/>
          <w:color w:val="333333"/>
          <w:sz w:val="20"/>
          <w:szCs w:val="20"/>
        </w:rPr>
      </w:pPr>
      <w:del w:id="281" w:author="Daniel" w:date="2015-10-19T17:26:00Z">
        <w:r w:rsidRPr="004C1F5E" w:rsidDel="00D73F55">
          <w:rPr>
            <w:rFonts w:ascii="Consolas" w:hAnsi="Consolas" w:cs="Courier"/>
            <w:color w:val="333333"/>
            <w:sz w:val="20"/>
            <w:szCs w:val="20"/>
          </w:rPr>
          <w:delText xml:space="preserve">abstracts_preprocess </w:delText>
        </w:r>
        <w:r w:rsidRPr="004C1F5E" w:rsidDel="00D73F55">
          <w:rPr>
            <w:rFonts w:ascii="Consolas" w:hAnsi="Consolas" w:cs="Courier"/>
            <w:color w:val="A71D5D"/>
            <w:sz w:val="20"/>
            <w:szCs w:val="20"/>
          </w:rPr>
          <w:delText>=</w:delText>
        </w:r>
        <w:r w:rsidRPr="004C1F5E" w:rsidDel="00D73F55">
          <w:rPr>
            <w:rFonts w:ascii="Consolas" w:hAnsi="Consolas" w:cs="Courier"/>
            <w:color w:val="333333"/>
            <w:sz w:val="20"/>
            <w:szCs w:val="20"/>
          </w:rPr>
          <w:delText xml:space="preserve"> </w:delText>
        </w:r>
        <w:r w:rsidRPr="004C1F5E" w:rsidDel="00D73F55">
          <w:rPr>
            <w:rFonts w:ascii="Consolas" w:hAnsi="Consolas" w:cs="Courier"/>
            <w:color w:val="0086B3"/>
            <w:sz w:val="20"/>
            <w:szCs w:val="20"/>
          </w:rPr>
          <w:delText>map</w:delText>
        </w:r>
        <w:r w:rsidRPr="004C1F5E" w:rsidDel="00D73F55">
          <w:rPr>
            <w:rFonts w:ascii="Consolas" w:hAnsi="Consolas" w:cs="Courier"/>
            <w:color w:val="333333"/>
            <w:sz w:val="20"/>
            <w:szCs w:val="20"/>
          </w:rPr>
          <w:delText>(</w:delText>
        </w:r>
        <w:r w:rsidRPr="004C1F5E" w:rsidDel="00D73F55">
          <w:rPr>
            <w:rFonts w:ascii="Consolas" w:hAnsi="Consolas" w:cs="Courier"/>
            <w:color w:val="A71D5D"/>
            <w:sz w:val="20"/>
            <w:szCs w:val="20"/>
          </w:rPr>
          <w:delText>lambda</w:delText>
        </w:r>
        <w:r w:rsidRPr="004C1F5E" w:rsidDel="00D73F55">
          <w:rPr>
            <w:rFonts w:ascii="Consolas" w:hAnsi="Consolas" w:cs="Courier"/>
            <w:color w:val="333333"/>
            <w:sz w:val="20"/>
            <w:szCs w:val="20"/>
          </w:rPr>
          <w:delText xml:space="preserve"> abstract: sf.preprocess(abstract), abstracts) </w:delText>
        </w:r>
      </w:del>
    </w:p>
    <w:p w14:paraId="7A3857EA" w14:textId="0F4C3479" w:rsidR="004C1F5E" w:rsidDel="00D73F55"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del w:id="282" w:author="Daniel" w:date="2015-10-19T17:26:00Z"/>
          <w:rFonts w:ascii="Consolas" w:hAnsi="Consolas" w:cs="Courier"/>
          <w:color w:val="333333"/>
          <w:sz w:val="20"/>
          <w:szCs w:val="20"/>
        </w:rPr>
      </w:pPr>
      <w:del w:id="283" w:author="Daniel" w:date="2015-10-19T17:26:00Z">
        <w:r w:rsidRPr="004C1F5E" w:rsidDel="00D73F55">
          <w:rPr>
            <w:rFonts w:ascii="Consolas" w:hAnsi="Consolas" w:cs="Courier"/>
            <w:color w:val="969896"/>
            <w:sz w:val="20"/>
            <w:szCs w:val="20"/>
          </w:rPr>
          <w:delText># stemming string</w:delText>
        </w:r>
        <w:r w:rsidRPr="004C1F5E" w:rsidDel="00D73F55">
          <w:rPr>
            <w:rFonts w:ascii="Consolas" w:hAnsi="Consolas" w:cs="Courier"/>
            <w:color w:val="333333"/>
            <w:sz w:val="20"/>
            <w:szCs w:val="20"/>
          </w:rPr>
          <w:delText xml:space="preserve"> </w:delText>
        </w:r>
      </w:del>
    </w:p>
    <w:p w14:paraId="12666960" w14:textId="59835CC2" w:rsidR="004C1F5E" w:rsidDel="00D73F55"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del w:id="284" w:author="Daniel" w:date="2015-10-19T17:26:00Z"/>
          <w:rFonts w:ascii="Consolas" w:hAnsi="Consolas" w:cs="Courier"/>
          <w:color w:val="333333"/>
          <w:sz w:val="20"/>
          <w:szCs w:val="20"/>
        </w:rPr>
      </w:pPr>
      <w:del w:id="285" w:author="Daniel" w:date="2015-10-19T17:26:00Z">
        <w:r w:rsidRPr="004C1F5E" w:rsidDel="00D73F55">
          <w:rPr>
            <w:rFonts w:ascii="Consolas" w:hAnsi="Consolas" w:cs="Courier"/>
            <w:color w:val="333333"/>
            <w:sz w:val="20"/>
            <w:szCs w:val="20"/>
          </w:rPr>
          <w:delText xml:space="preserve">tfidf_matrix </w:delText>
        </w:r>
        <w:r w:rsidRPr="004C1F5E" w:rsidDel="00D73F55">
          <w:rPr>
            <w:rFonts w:ascii="Consolas" w:hAnsi="Consolas" w:cs="Courier"/>
            <w:color w:val="A71D5D"/>
            <w:sz w:val="20"/>
            <w:szCs w:val="20"/>
          </w:rPr>
          <w:delText>=</w:delText>
        </w:r>
        <w:r w:rsidRPr="004C1F5E" w:rsidDel="00D73F55">
          <w:rPr>
            <w:rFonts w:ascii="Consolas" w:hAnsi="Consolas" w:cs="Courier"/>
            <w:color w:val="333333"/>
            <w:sz w:val="20"/>
            <w:szCs w:val="20"/>
          </w:rPr>
          <w:delText xml:space="preserve"> sf.tfidf_vectorizer(abstracts_preprocess) </w:delText>
        </w:r>
      </w:del>
    </w:p>
    <w:p w14:paraId="5DE66015" w14:textId="12363331" w:rsidR="004C1F5E" w:rsidDel="00D73F55"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del w:id="286" w:author="Daniel" w:date="2015-10-19T17:26:00Z"/>
          <w:rFonts w:ascii="Consolas" w:hAnsi="Consolas" w:cs="Courier"/>
          <w:color w:val="333333"/>
          <w:sz w:val="20"/>
          <w:szCs w:val="20"/>
        </w:rPr>
      </w:pPr>
      <w:del w:id="287" w:author="Daniel" w:date="2015-10-19T17:26:00Z">
        <w:r w:rsidRPr="004C1F5E" w:rsidDel="00D73F55">
          <w:rPr>
            <w:rFonts w:ascii="Consolas" w:hAnsi="Consolas" w:cs="Courier"/>
            <w:color w:val="969896"/>
            <w:sz w:val="20"/>
            <w:szCs w:val="20"/>
          </w:rPr>
          <w:delText># convert to tf-idf matrix</w:delText>
        </w:r>
        <w:r w:rsidRPr="004C1F5E" w:rsidDel="00D73F55">
          <w:rPr>
            <w:rFonts w:ascii="Consolas" w:hAnsi="Consolas" w:cs="Courier"/>
            <w:color w:val="333333"/>
            <w:sz w:val="20"/>
            <w:szCs w:val="20"/>
          </w:rPr>
          <w:delText xml:space="preserve"> </w:delText>
        </w:r>
      </w:del>
    </w:p>
    <w:p w14:paraId="44BD6DFC" w14:textId="76FF212E" w:rsidR="004C1F5E" w:rsidRPr="004C1F5E" w:rsidDel="00D73F55" w:rsidRDefault="004C1F5E" w:rsidP="004C1F5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del w:id="288" w:author="Daniel" w:date="2015-10-19T17:26:00Z"/>
          <w:rFonts w:ascii="Consolas" w:hAnsi="Consolas" w:cs="Courier"/>
          <w:color w:val="333333"/>
          <w:sz w:val="20"/>
          <w:szCs w:val="20"/>
        </w:rPr>
      </w:pPr>
      <w:del w:id="289" w:author="Daniel" w:date="2015-10-19T17:26:00Z">
        <w:r w:rsidRPr="004C1F5E" w:rsidDel="00D73F55">
          <w:rPr>
            <w:rFonts w:ascii="Consolas" w:hAnsi="Consolas" w:cs="Courier"/>
            <w:color w:val="333333"/>
            <w:sz w:val="20"/>
            <w:szCs w:val="20"/>
          </w:rPr>
          <w:delText xml:space="preserve">poster_vect </w:delText>
        </w:r>
        <w:r w:rsidRPr="004C1F5E" w:rsidDel="00D73F55">
          <w:rPr>
            <w:rFonts w:ascii="Consolas" w:hAnsi="Consolas" w:cs="Courier"/>
            <w:color w:val="A71D5D"/>
            <w:sz w:val="20"/>
            <w:szCs w:val="20"/>
          </w:rPr>
          <w:delText>=</w:delText>
        </w:r>
        <w:r w:rsidRPr="004C1F5E" w:rsidDel="00D73F55">
          <w:rPr>
            <w:rFonts w:ascii="Consolas" w:hAnsi="Consolas" w:cs="Courier"/>
            <w:color w:val="333333"/>
            <w:sz w:val="20"/>
            <w:szCs w:val="20"/>
          </w:rPr>
          <w:delText xml:space="preserve"> sf.svd_vectorizer(tfidf_matrix, n_components</w:delText>
        </w:r>
        <w:r w:rsidRPr="004C1F5E" w:rsidDel="00D73F55">
          <w:rPr>
            <w:rFonts w:ascii="Consolas" w:hAnsi="Consolas" w:cs="Courier"/>
            <w:color w:val="A71D5D"/>
            <w:sz w:val="20"/>
            <w:szCs w:val="20"/>
          </w:rPr>
          <w:delText>=</w:delText>
        </w:r>
        <w:r w:rsidRPr="004C1F5E" w:rsidDel="00D73F55">
          <w:rPr>
            <w:rFonts w:ascii="Consolas" w:hAnsi="Consolas" w:cs="Courier"/>
            <w:color w:val="0086B3"/>
            <w:sz w:val="20"/>
            <w:szCs w:val="20"/>
          </w:rPr>
          <w:delText>200</w:delText>
        </w:r>
        <w:r w:rsidRPr="004C1F5E" w:rsidDel="00D73F55">
          <w:rPr>
            <w:rFonts w:ascii="Consolas" w:hAnsi="Consolas" w:cs="Courier"/>
            <w:color w:val="333333"/>
            <w:sz w:val="20"/>
            <w:szCs w:val="20"/>
          </w:rPr>
          <w:delText>, n_iter</w:delText>
        </w:r>
        <w:r w:rsidRPr="004C1F5E" w:rsidDel="00D73F55">
          <w:rPr>
            <w:rFonts w:ascii="Consolas" w:hAnsi="Consolas" w:cs="Courier"/>
            <w:color w:val="A71D5D"/>
            <w:sz w:val="20"/>
            <w:szCs w:val="20"/>
          </w:rPr>
          <w:delText>=</w:delText>
        </w:r>
        <w:r w:rsidRPr="004C1F5E" w:rsidDel="00D73F55">
          <w:rPr>
            <w:rFonts w:ascii="Consolas" w:hAnsi="Consolas" w:cs="Courier"/>
            <w:color w:val="0086B3"/>
            <w:sz w:val="20"/>
            <w:szCs w:val="20"/>
          </w:rPr>
          <w:delText>150</w:delText>
        </w:r>
        <w:r w:rsidRPr="004C1F5E" w:rsidDel="00D73F55">
          <w:rPr>
            <w:rFonts w:ascii="Consolas" w:hAnsi="Consolas" w:cs="Courier"/>
            <w:color w:val="333333"/>
            <w:sz w:val="20"/>
            <w:szCs w:val="20"/>
          </w:rPr>
          <w:delText xml:space="preserve">) nbrs_model </w:delText>
        </w:r>
        <w:r w:rsidRPr="004C1F5E" w:rsidDel="00D73F55">
          <w:rPr>
            <w:rFonts w:ascii="Consolas" w:hAnsi="Consolas" w:cs="Courier"/>
            <w:color w:val="A71D5D"/>
            <w:sz w:val="20"/>
            <w:szCs w:val="20"/>
          </w:rPr>
          <w:delText>=</w:delText>
        </w:r>
        <w:r w:rsidRPr="004C1F5E" w:rsidDel="00D73F55">
          <w:rPr>
            <w:rFonts w:ascii="Consolas" w:hAnsi="Consolas" w:cs="Courier"/>
            <w:color w:val="333333"/>
            <w:sz w:val="20"/>
            <w:szCs w:val="20"/>
          </w:rPr>
          <w:delText xml:space="preserve"> sf.build_nearest_neighbors(poster_vect)</w:delText>
        </w:r>
      </w:del>
    </w:p>
    <w:p w14:paraId="411BBB3D" w14:textId="6BF640AB" w:rsidR="00780779" w:rsidDel="00541563" w:rsidRDefault="009427F2" w:rsidP="003E331D">
      <w:pPr>
        <w:rPr>
          <w:del w:id="290" w:author="Daniel" w:date="2015-10-19T17:28:00Z"/>
        </w:rPr>
      </w:pPr>
      <w:del w:id="291" w:author="Daniel" w:date="2015-10-19T17:28:00Z">
        <w:r w:rsidDel="00541563">
          <w:delText xml:space="preserve">Nearest neighbor will then performed after we get </w:delText>
        </w:r>
        <w:r w:rsidRPr="003E331D" w:rsidDel="00541563">
          <w:delText>user</w:delText>
        </w:r>
        <w:r w:rsidDel="00541563">
          <w:delText xml:space="preserve"> preference vector to give user feedback of related documents. We employ nearest neighbor model from Python </w:delText>
        </w:r>
        <w:r w:rsidRPr="003E331D" w:rsidDel="00541563">
          <w:rPr>
            <w:rStyle w:val="Code"/>
          </w:rPr>
          <w:delText>scikit-learn</w:delText>
        </w:r>
        <w:r w:rsidDel="00541563">
          <w:delText xml:space="preserve"> which is very fast (takes about 50 milliseconds to perform one nearest neighbor)</w:delText>
        </w:r>
      </w:del>
    </w:p>
    <w:p w14:paraId="5FEADD43" w14:textId="77777777" w:rsidR="00780779" w:rsidRDefault="009427F2" w:rsidP="003E624C">
      <w:pPr>
        <w:jc w:val="center"/>
      </w:pPr>
      <w:r>
        <w:rPr>
          <w:noProof/>
        </w:rPr>
        <w:drawing>
          <wp:inline distT="114300" distB="114300" distL="114300" distR="114300" wp14:anchorId="0C452A7C" wp14:editId="547B92C4">
            <wp:extent cx="3148013" cy="1562052"/>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3148013" cy="1562052"/>
                    </a:xfrm>
                    <a:prstGeom prst="rect">
                      <a:avLst/>
                    </a:prstGeom>
                    <a:ln/>
                  </pic:spPr>
                </pic:pic>
              </a:graphicData>
            </a:graphic>
          </wp:inline>
        </w:drawing>
      </w:r>
    </w:p>
    <w:p w14:paraId="35B598B3" w14:textId="4F166F9E" w:rsidR="003E624C" w:rsidRPr="00C25E2C" w:rsidRDefault="003E624C" w:rsidP="003E624C">
      <w:pPr>
        <w:pStyle w:val="Caption"/>
      </w:pPr>
      <w:r w:rsidRPr="003E624C">
        <w:rPr>
          <w:b/>
        </w:rPr>
        <w:t>Fig 2.</w:t>
      </w:r>
      <w:r w:rsidRPr="003E624C">
        <w:t xml:space="preserve"> Schematic of </w:t>
      </w:r>
      <w:ins w:id="292" w:author="Daniel" w:date="2015-10-19T17:28:00Z">
        <w:r w:rsidR="00541563">
          <w:t xml:space="preserve">the </w:t>
        </w:r>
      </w:ins>
      <w:proofErr w:type="spellStart"/>
      <w:r w:rsidRPr="003E624C">
        <w:t>Rocchio</w:t>
      </w:r>
      <w:proofErr w:type="spellEnd"/>
      <w:r w:rsidRPr="003E624C">
        <w:t xml:space="preserve"> </w:t>
      </w:r>
      <w:del w:id="293" w:author="Daniel" w:date="2015-10-19T17:28:00Z">
        <w:r w:rsidRPr="003E624C" w:rsidDel="00541563">
          <w:delText>Algorithm</w:delText>
        </w:r>
      </w:del>
      <w:ins w:id="294" w:author="Daniel" w:date="2015-10-19T17:28:00Z">
        <w:r w:rsidR="00541563">
          <w:t>a</w:t>
        </w:r>
        <w:r w:rsidR="00541563" w:rsidRPr="003E624C">
          <w:t>lgorithm</w:t>
        </w:r>
      </w:ins>
    </w:p>
    <w:p w14:paraId="1DFBE803" w14:textId="0480EA18" w:rsidR="009301B7" w:rsidRDefault="009301B7">
      <w:pPr>
        <w:pStyle w:val="Heading2"/>
        <w:rPr>
          <w:ins w:id="295" w:author="Daniel" w:date="2015-10-21T15:04:00Z"/>
        </w:rPr>
        <w:pPrChange w:id="296" w:author="Daniel" w:date="2015-10-21T15:04:00Z">
          <w:pPr>
            <w:pStyle w:val="Heading1"/>
          </w:pPr>
        </w:pPrChange>
      </w:pPr>
      <w:bookmarkStart w:id="297" w:name="h.3gbk79u8os03" w:colFirst="0" w:colLast="0"/>
      <w:bookmarkEnd w:id="297"/>
      <w:ins w:id="298" w:author="Daniel" w:date="2015-10-21T15:04:00Z">
        <w:r>
          <w:t>A measure of topic distance to human curated classification</w:t>
        </w:r>
      </w:ins>
    </w:p>
    <w:p w14:paraId="1D418187" w14:textId="057C4B72" w:rsidR="000105B9" w:rsidRDefault="009301B7">
      <w:pPr>
        <w:rPr>
          <w:ins w:id="299" w:author="Daniel" w:date="2015-10-21T16:21:00Z"/>
        </w:rPr>
        <w:pPrChange w:id="300" w:author="Daniel" w:date="2015-10-21T15:04:00Z">
          <w:pPr>
            <w:pStyle w:val="Heading1"/>
          </w:pPr>
        </w:pPrChange>
      </w:pPr>
      <w:ins w:id="301" w:author="Daniel" w:date="2015-10-21T15:04:00Z">
        <w:r>
          <w:t>Each poster contain</w:t>
        </w:r>
        <w:r w:rsidR="000105B9">
          <w:t xml:space="preserve">ed </w:t>
        </w:r>
        <w:r>
          <w:t xml:space="preserve">in this dataset has been </w:t>
        </w:r>
      </w:ins>
      <w:ins w:id="302" w:author="Daniel" w:date="2015-10-21T16:17:00Z">
        <w:r w:rsidR="000105B9">
          <w:t xml:space="preserve">manually </w:t>
        </w:r>
      </w:ins>
      <w:ins w:id="303" w:author="Daniel" w:date="2015-10-21T15:04:00Z">
        <w:r>
          <w:t xml:space="preserve">classified into </w:t>
        </w:r>
      </w:ins>
      <w:ins w:id="304" w:author="Daniel" w:date="2015-10-21T16:17:00Z">
        <w:r w:rsidR="000105B9">
          <w:t>topic by the organizers of the conference</w:t>
        </w:r>
      </w:ins>
      <w:ins w:id="305" w:author="Daniel" w:date="2015-10-21T15:04:00Z">
        <w:r>
          <w:t xml:space="preserve">. </w:t>
        </w:r>
      </w:ins>
      <w:ins w:id="306" w:author="Daniel" w:date="2015-10-21T16:19:00Z">
        <w:r w:rsidR="000105B9">
          <w:t xml:space="preserve">The topic classification used in this conference is base on a tree with three levels. </w:t>
        </w:r>
      </w:ins>
      <w:ins w:id="307" w:author="Daniel" w:date="2015-10-21T15:05:00Z">
        <w:r>
          <w:t>To validate many of the parameters of this system</w:t>
        </w:r>
        <w:r w:rsidR="000105B9">
          <w:t>,</w:t>
        </w:r>
      </w:ins>
      <w:ins w:id="308" w:author="Daniel" w:date="2015-10-21T16:17:00Z">
        <w:r w:rsidR="000105B9">
          <w:t xml:space="preserve"> we use this topic classification as an indirect </w:t>
        </w:r>
        <w:proofErr w:type="gramStart"/>
        <w:r w:rsidR="000105B9">
          <w:t>measure</w:t>
        </w:r>
        <w:proofErr w:type="gramEnd"/>
        <w:r w:rsidR="000105B9">
          <w:t xml:space="preserve"> of how correct are the suggestions.</w:t>
        </w:r>
      </w:ins>
      <w:ins w:id="309" w:author="Daniel" w:date="2015-10-21T16:19:00Z">
        <w:r w:rsidR="000105B9">
          <w:t xml:space="preserve"> </w:t>
        </w:r>
      </w:ins>
    </w:p>
    <w:p w14:paraId="0C6717B4" w14:textId="2BA46235" w:rsidR="000105B9" w:rsidRPr="00C14BB7" w:rsidRDefault="000105B9">
      <w:pPr>
        <w:rPr>
          <w:ins w:id="310" w:author="Daniel" w:date="2015-10-21T15:03:00Z"/>
        </w:rPr>
        <w:pPrChange w:id="311" w:author="Daniel" w:date="2015-10-21T15:04:00Z">
          <w:pPr>
            <w:pStyle w:val="Heading1"/>
          </w:pPr>
        </w:pPrChange>
      </w:pPr>
      <w:ins w:id="312" w:author="Daniel" w:date="2015-10-21T16:21:00Z">
        <w:r>
          <w:t xml:space="preserve">We assume that attendees would be highly interested </w:t>
        </w:r>
      </w:ins>
      <w:ins w:id="313" w:author="Daniel" w:date="2015-10-21T16:22:00Z">
        <w:r>
          <w:t xml:space="preserve">in one topic only and not interested in others. </w:t>
        </w:r>
      </w:ins>
      <w:ins w:id="314" w:author="Daniel" w:date="2015-10-21T16:23:00Z">
        <w:r>
          <w:t xml:space="preserve">While this assumption may not be accurate for a large number of attendees, we believe in captures the intention behind the classification of topics in this particular </w:t>
        </w:r>
        <w:proofErr w:type="spellStart"/>
        <w:r>
          <w:t>SfN</w:t>
        </w:r>
        <w:proofErr w:type="spellEnd"/>
        <w:r>
          <w:t xml:space="preserve"> conference. To measure the quality of suggestions, then, we assumed that </w:t>
        </w:r>
        <w:proofErr w:type="gramStart"/>
        <w:r>
          <w:t>a</w:t>
        </w:r>
        <w:proofErr w:type="gramEnd"/>
        <w:r>
          <w:t xml:space="preserve"> attendees would like a set of </w:t>
        </w:r>
      </w:ins>
      <w:ins w:id="315" w:author="Daniel" w:date="2015-10-21T16:24:00Z">
        <w:r>
          <w:t xml:space="preserve">posters from a topic and ask the system to suggest a set of ten posters to attend. For each of the suggestions, we computed </w:t>
        </w:r>
      </w:ins>
      <w:ins w:id="316" w:author="Daniel" w:date="2015-10-21T16:25:00Z">
        <w:r>
          <w:t xml:space="preserve">the distance of the poster topic to </w:t>
        </w:r>
        <w:proofErr w:type="gramStart"/>
        <w:r>
          <w:t>the of</w:t>
        </w:r>
        <w:proofErr w:type="gramEnd"/>
        <w:r>
          <w:t xml:space="preserve"> the suggestion using the lowest </w:t>
        </w:r>
        <w:proofErr w:type="spellStart"/>
        <w:r>
          <w:t>ansenstor</w:t>
        </w:r>
        <w:proofErr w:type="spellEnd"/>
        <w:r>
          <w:t xml:space="preserve"> measure (given that the topic space is represented</w:t>
        </w:r>
      </w:ins>
      <w:ins w:id="317" w:author="Daniel" w:date="2015-10-21T16:26:00Z">
        <w:r>
          <w:t xml:space="preserve"> hierarchically). </w:t>
        </w:r>
        <w:proofErr w:type="gramStart"/>
        <w:r>
          <w:t>The average</w:t>
        </w:r>
      </w:ins>
      <w:ins w:id="318" w:author="Daniel" w:date="2015-10-21T16:37:00Z">
        <w:r w:rsidR="00374123">
          <w:t xml:space="preserve"> of the distances between the like topic and the ten suggested posters.</w:t>
        </w:r>
        <w:proofErr w:type="gramEnd"/>
        <w:r w:rsidR="00C939C9">
          <w:t xml:space="preserve"> This measure was used to </w:t>
        </w:r>
        <w:proofErr w:type="gramStart"/>
        <w:r w:rsidR="00C939C9">
          <w:t>validated</w:t>
        </w:r>
        <w:proofErr w:type="gramEnd"/>
        <w:r w:rsidR="00C939C9">
          <w:t xml:space="preserve"> many of the parameters in the system.</w:t>
        </w:r>
      </w:ins>
    </w:p>
    <w:p w14:paraId="160AD7A8" w14:textId="0592389F" w:rsidR="00780779" w:rsidRDefault="009427F2" w:rsidP="005644A3">
      <w:pPr>
        <w:pStyle w:val="Heading1"/>
      </w:pPr>
      <w:del w:id="319" w:author="Daniel" w:date="2015-10-19T14:13:00Z">
        <w:r w:rsidDel="00BF703C">
          <w:delText>Result</w:delText>
        </w:r>
      </w:del>
      <w:ins w:id="320" w:author="Daniel" w:date="2015-10-19T14:13:00Z">
        <w:r w:rsidR="00BF703C">
          <w:t>Results</w:t>
        </w:r>
      </w:ins>
    </w:p>
    <w:p w14:paraId="4F99F950" w14:textId="79BFF77C" w:rsidR="00780779" w:rsidDel="00C14BB7" w:rsidRDefault="009427F2" w:rsidP="003E624C">
      <w:pPr>
        <w:pStyle w:val="Heading2"/>
        <w:rPr>
          <w:del w:id="321" w:author="Daniel" w:date="2015-10-21T16:58:00Z"/>
        </w:rPr>
      </w:pPr>
      <w:bookmarkStart w:id="322" w:name="h.qtt1qw4uvvfs" w:colFirst="0" w:colLast="0"/>
      <w:bookmarkEnd w:id="322"/>
      <w:moveFromRangeStart w:id="323" w:author="Daniel" w:date="2015-10-21T14:38:00Z" w:name="move307057653"/>
      <w:moveFrom w:id="324" w:author="Daniel" w:date="2015-10-21T14:38:00Z">
        <w:del w:id="325" w:author="Daniel" w:date="2015-10-21T16:58:00Z">
          <w:r w:rsidDel="00C14BB7">
            <w:delText>Materials/ Dataset Provided</w:delText>
          </w:r>
        </w:del>
      </w:moveFrom>
    </w:p>
    <w:p w14:paraId="15C6F933" w14:textId="3DD743FF" w:rsidR="00780779" w:rsidDel="00C14BB7" w:rsidRDefault="009427F2" w:rsidP="005644A3">
      <w:pPr>
        <w:rPr>
          <w:del w:id="326" w:author="Daniel" w:date="2015-10-21T16:58:00Z"/>
        </w:rPr>
      </w:pPr>
      <w:moveFrom w:id="327" w:author="Daniel" w:date="2015-10-21T14:38:00Z">
        <w:del w:id="328" w:author="Daniel" w:date="2015-10-21T16:58:00Z">
          <w:r w:rsidDel="00C14BB7">
            <w:rPr>
              <w:szCs w:val="24"/>
            </w:rPr>
            <w:delText xml:space="preserve">We obtain 150k abstracts from Pubmed Open Access subset in XML format [cite] from year 2006 to 2014. We found around 30k overlap abstracts from Medline database where we can find MeSh tags. We then parse information from XML format to Python Pandas dataframe format using Pubmed parser </w:delText>
          </w:r>
          <w:r w:rsidR="00C22D5F" w:rsidDel="00C14BB7">
            <w:fldChar w:fldCharType="begin"/>
          </w:r>
          <w:r w:rsidR="00C22D5F" w:rsidDel="00C14BB7">
            <w:delInstrText xml:space="preserve"> HYPERLINK "http://github.com/titipata/pubmed_parser" \h </w:delInstrText>
          </w:r>
          <w:r w:rsidR="00C22D5F" w:rsidDel="00C14BB7">
            <w:fldChar w:fldCharType="separate"/>
          </w:r>
          <w:r w:rsidDel="00C14BB7">
            <w:rPr>
              <w:color w:val="1155CC"/>
              <w:szCs w:val="24"/>
              <w:u w:val="single"/>
            </w:rPr>
            <w:delText>http://github.com/titipata/pubmed_parser</w:delText>
          </w:r>
          <w:r w:rsidR="00C22D5F" w:rsidDel="00C14BB7">
            <w:rPr>
              <w:color w:val="1155CC"/>
              <w:szCs w:val="24"/>
              <w:u w:val="single"/>
            </w:rPr>
            <w:fldChar w:fldCharType="end"/>
          </w:r>
          <w:r w:rsidDel="00C14BB7">
            <w:rPr>
              <w:szCs w:val="24"/>
            </w:rPr>
            <w:delText>. Data is available in Python Pandas pickle format [cite] which can be downloaded through the repository.</w:delText>
          </w:r>
        </w:del>
      </w:moveFrom>
    </w:p>
    <w:moveFromRangeEnd w:id="323"/>
    <w:p w14:paraId="3B647E7C" w14:textId="708FE36F" w:rsidR="00780779" w:rsidRDefault="009427F2" w:rsidP="008356F5">
      <w:pPr>
        <w:pStyle w:val="Heading2"/>
        <w:rPr>
          <w:ins w:id="329" w:author="Daniel" w:date="2015-10-21T16:45:00Z"/>
        </w:rPr>
      </w:pPr>
      <w:del w:id="330" w:author="Daniel" w:date="2015-10-21T16:45:00Z">
        <w:r w:rsidDel="00D3253A">
          <w:delText>Optimizing SVD components</w:delText>
        </w:r>
      </w:del>
      <w:ins w:id="331" w:author="Daniel" w:date="2015-10-21T16:45:00Z">
        <w:r w:rsidR="00D3253A">
          <w:t>Parameter optimization</w:t>
        </w:r>
      </w:ins>
    </w:p>
    <w:p w14:paraId="28EEE9E6" w14:textId="3E4A8470" w:rsidR="00D3253A" w:rsidRPr="00C14BB7" w:rsidRDefault="00D3253A">
      <w:pPr>
        <w:pStyle w:val="Heading3"/>
        <w:pPrChange w:id="332" w:author="Daniel" w:date="2015-10-21T16:46:00Z">
          <w:pPr>
            <w:pStyle w:val="Heading2"/>
          </w:pPr>
        </w:pPrChange>
      </w:pPr>
      <w:ins w:id="333" w:author="Daniel" w:date="2015-10-21T16:46:00Z">
        <w:r>
          <w:t>Number of components for LSA</w:t>
        </w:r>
      </w:ins>
      <w:bookmarkStart w:id="334" w:name="_GoBack"/>
      <w:bookmarkEnd w:id="334"/>
    </w:p>
    <w:p w14:paraId="75C66F87" w14:textId="77777777" w:rsidR="00780779" w:rsidRDefault="009427F2" w:rsidP="005644A3">
      <w:pPr>
        <w:rPr>
          <w:szCs w:val="24"/>
        </w:rPr>
      </w:pPr>
      <w:r>
        <w:rPr>
          <w:szCs w:val="24"/>
        </w:rPr>
        <w:t xml:space="preserve">Even though the suggestion part can be done in real time, singular value decomposition is still a batch computation where we need to compute topic vectors from plain </w:t>
      </w:r>
      <w:proofErr w:type="gramStart"/>
      <w:r>
        <w:rPr>
          <w:szCs w:val="24"/>
        </w:rPr>
        <w:t>abstract which</w:t>
      </w:r>
      <w:proofErr w:type="gramEnd"/>
      <w:r>
        <w:rPr>
          <w:szCs w:val="24"/>
        </w:rPr>
        <w:t xml:space="preserve"> require computation power. The main </w:t>
      </w:r>
    </w:p>
    <w:p w14:paraId="7EC664EA" w14:textId="055BFC47" w:rsidR="00DB0904" w:rsidRPr="00DB0904" w:rsidDel="00E33A0D" w:rsidRDefault="00DB0904" w:rsidP="00DB0904">
      <w:pPr>
        <w:pStyle w:val="Caption"/>
        <w:rPr>
          <w:del w:id="335" w:author="Daniel" w:date="2015-10-21T16:47:00Z"/>
        </w:rPr>
      </w:pPr>
      <w:del w:id="336" w:author="Daniel" w:date="2015-10-21T16:47:00Z">
        <w:r w:rsidDel="00E33A0D">
          <w:delText xml:space="preserve">Fig. 3. </w:delText>
        </w:r>
      </w:del>
      <w:moveFromRangeStart w:id="337" w:author="Daniel" w:date="2015-10-21T16:47:00Z" w:name="move307065390"/>
      <w:moveFrom w:id="338" w:author="Daniel" w:date="2015-10-21T16:47:00Z">
        <w:r w:rsidDel="00E33A0D">
          <w:t>A) Number of components VS Human curated topic distance B) Alpha VS Beta VS Distance (imagesc) [Explain in text that you did something similar with keywords)</w:t>
        </w:r>
      </w:moveFrom>
      <w:moveFromRangeEnd w:id="337"/>
    </w:p>
    <w:p w14:paraId="0C93AD27" w14:textId="77777777" w:rsidR="00780779" w:rsidRDefault="009427F2" w:rsidP="008356F5">
      <w:pPr>
        <w:jc w:val="center"/>
      </w:pPr>
      <w:r>
        <w:rPr>
          <w:noProof/>
        </w:rPr>
        <w:drawing>
          <wp:inline distT="114300" distB="114300" distL="114300" distR="114300" wp14:anchorId="23BA3A21" wp14:editId="3A54BE0F">
            <wp:extent cx="3767138" cy="2671467"/>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3767138" cy="2671467"/>
                    </a:xfrm>
                    <a:prstGeom prst="rect">
                      <a:avLst/>
                    </a:prstGeom>
                    <a:ln/>
                  </pic:spPr>
                </pic:pic>
              </a:graphicData>
            </a:graphic>
          </wp:inline>
        </w:drawing>
      </w:r>
    </w:p>
    <w:p w14:paraId="2DFE7F49" w14:textId="2F4D09DF" w:rsidR="00780779" w:rsidRPr="008356F5" w:rsidRDefault="009427F2" w:rsidP="008356F5">
      <w:pPr>
        <w:pStyle w:val="Caption"/>
      </w:pPr>
      <w:r w:rsidRPr="008356F5">
        <w:t xml:space="preserve">Fig 3. </w:t>
      </w:r>
      <w:proofErr w:type="gramStart"/>
      <w:r w:rsidRPr="008356F5">
        <w:t>a</w:t>
      </w:r>
      <w:proofErr w:type="gramEnd"/>
      <w:ins w:id="339" w:author="Daniel" w:date="2015-10-21T16:47:00Z">
        <w:r w:rsidR="00E33A0D" w:rsidRPr="00E33A0D">
          <w:t xml:space="preserve"> </w:t>
        </w:r>
      </w:ins>
      <w:moveToRangeStart w:id="340" w:author="Daniel" w:date="2015-10-21T16:47:00Z" w:name="move307065390"/>
      <w:proofErr w:type="spellStart"/>
      <w:moveTo w:id="341" w:author="Daniel" w:date="2015-10-21T16:47:00Z">
        <w:r w:rsidR="00E33A0D">
          <w:t>A</w:t>
        </w:r>
        <w:proofErr w:type="spellEnd"/>
        <w:r w:rsidR="00E33A0D">
          <w:t>) Number of components VS Human curated topic distance B) Alpha VS Beta VS Distance (</w:t>
        </w:r>
        <w:proofErr w:type="spellStart"/>
        <w:r w:rsidR="00E33A0D">
          <w:t>imagesc</w:t>
        </w:r>
        <w:proofErr w:type="spellEnd"/>
        <w:r w:rsidR="00E33A0D">
          <w:t>) [Explain in text that you did something similar with keywords)</w:t>
        </w:r>
      </w:moveTo>
      <w:moveToRangeEnd w:id="340"/>
      <w:del w:id="342" w:author="Daniel" w:date="2015-10-21T16:47:00Z">
        <w:r w:rsidRPr="008356F5" w:rsidDel="00E33A0D">
          <w:delText>) log likelihood vs number of SVD components b) number of documents vs. total memory usage</w:delText>
        </w:r>
      </w:del>
    </w:p>
    <w:p w14:paraId="34C6A7D5" w14:textId="7EDBC785" w:rsidR="00D3253A" w:rsidRDefault="00D3253A" w:rsidP="00D3253A">
      <w:pPr>
        <w:pStyle w:val="Heading3"/>
        <w:rPr>
          <w:ins w:id="343" w:author="Daniel" w:date="2015-10-21T16:48:00Z"/>
        </w:rPr>
      </w:pPr>
      <w:ins w:id="344" w:author="Daniel" w:date="2015-10-21T16:46:00Z">
        <w:r>
          <w:t xml:space="preserve">Weight of relevant and non-relevant </w:t>
        </w:r>
      </w:ins>
      <w:ins w:id="345" w:author="Daniel" w:date="2015-10-21T16:48:00Z">
        <w:r w:rsidR="00E33A0D">
          <w:t xml:space="preserve">documents for </w:t>
        </w:r>
        <w:proofErr w:type="spellStart"/>
        <w:r w:rsidR="00E33A0D">
          <w:t>Rocchio</w:t>
        </w:r>
        <w:proofErr w:type="spellEnd"/>
        <w:r w:rsidR="00E33A0D">
          <w:t xml:space="preserve"> algorithm</w:t>
        </w:r>
      </w:ins>
    </w:p>
    <w:p w14:paraId="4AC4E6EC" w14:textId="0D8DD0BC" w:rsidR="00E33A0D" w:rsidRDefault="00E33A0D">
      <w:pPr>
        <w:rPr>
          <w:ins w:id="346" w:author="Daniel" w:date="2015-10-21T16:51:00Z"/>
        </w:rPr>
        <w:pPrChange w:id="347" w:author="Daniel" w:date="2015-10-21T16:48:00Z">
          <w:pPr>
            <w:pStyle w:val="Heading3"/>
          </w:pPr>
        </w:pPrChange>
      </w:pPr>
      <w:ins w:id="348" w:author="Daniel" w:date="2015-10-21T16:48:00Z">
        <w:r>
          <w:t xml:space="preserve">We tuned the parameters </w:t>
        </w:r>
        <m:oMath>
          <m:r>
            <w:rPr>
              <w:rFonts w:ascii="Cambria Math" w:hAnsi="Cambria Math"/>
            </w:rPr>
            <m:t>α</m:t>
          </m:r>
        </m:oMath>
        <w:r>
          <w:t xml:space="preserve"> and </w:t>
        </w:r>
        <m:oMath>
          <m:r>
            <w:rPr>
              <w:rFonts w:ascii="Cambria Math" w:hAnsi="Cambria Math"/>
            </w:rPr>
            <m:t>β</m:t>
          </m:r>
        </m:oMath>
        <w:r w:rsidR="00C3148C">
          <w:t xml:space="preserve"> in a similar </w:t>
        </w:r>
      </w:ins>
      <w:ins w:id="349" w:author="Daniel" w:date="2015-10-21T16:49:00Z">
        <w:r w:rsidR="00C3148C">
          <w:t xml:space="preserve">way by performing a grid search over the parameter space </w:t>
        </w:r>
      </w:ins>
      <w:ins w:id="350" w:author="Daniel" w:date="2015-10-21T16:50:00Z">
        <w:r w:rsidR="00C3148C">
          <w:t xml:space="preserve">by using the average topic distance (see Methods). </w:t>
        </w:r>
      </w:ins>
      <w:ins w:id="351" w:author="Daniel" w:date="2015-10-21T16:52:00Z">
        <w:r w:rsidR="00C3148C">
          <w:t>The experiment this time is done by liking one poster from a random topic and voting non-relevant a poster from a different topic</w:t>
        </w:r>
      </w:ins>
      <w:ins w:id="352" w:author="Daniel" w:date="2015-10-21T16:53:00Z">
        <w:r w:rsidR="00C3148C">
          <w:t xml:space="preserve"> that was at least 2 levels away in the hierarchy</w:t>
        </w:r>
      </w:ins>
      <w:ins w:id="353" w:author="Daniel" w:date="2015-10-21T16:52:00Z">
        <w:r w:rsidR="00C3148C">
          <w:t xml:space="preserve">. </w:t>
        </w:r>
      </w:ins>
      <w:ins w:id="354" w:author="Daniel" w:date="2015-10-21T16:50:00Z">
        <w:r w:rsidR="00C3148C">
          <w:t xml:space="preserve">We found that the optimal parameters were </w:t>
        </w:r>
        <m:oMath>
          <m:r>
            <w:rPr>
              <w:rFonts w:ascii="Cambria Math" w:hAnsi="Cambria Math"/>
            </w:rPr>
            <m:t>α=1.5</m:t>
          </m:r>
        </m:oMath>
        <w:r w:rsidR="00C3148C">
          <w:t xml:space="preserve"> and </w:t>
        </w:r>
      </w:ins>
      <w:ins w:id="355" w:author="Daniel" w:date="2015-10-21T16:51:00Z">
        <m:oMath>
          <m:r>
            <w:rPr>
              <w:rFonts w:ascii="Cambria Math" w:hAnsi="Cambria Math"/>
            </w:rPr>
            <m:t>β=0</m:t>
          </m:r>
        </m:oMath>
        <w:r w:rsidR="00C3148C">
          <w:t xml:space="preserve">. </w:t>
        </w:r>
      </w:ins>
    </w:p>
    <w:p w14:paraId="0EB4912A" w14:textId="416FA1D5" w:rsidR="00C3148C" w:rsidRDefault="00C3148C">
      <w:pPr>
        <w:rPr>
          <w:ins w:id="356" w:author="Daniel" w:date="2015-10-21T16:49:00Z"/>
        </w:rPr>
        <w:pPrChange w:id="357" w:author="Daniel" w:date="2015-10-21T16:48:00Z">
          <w:pPr>
            <w:pStyle w:val="Heading3"/>
          </w:pPr>
        </w:pPrChange>
      </w:pPr>
      <w:ins w:id="358" w:author="Daniel" w:date="2015-10-21T16:52:00Z">
        <w:r>
          <w:t xml:space="preserve">It is interesting to note that the parameter for the non-relevant document is set to null. </w:t>
        </w:r>
      </w:ins>
      <w:ins w:id="359" w:author="Daniel" w:date="2015-10-21T16:53:00Z">
        <w:r w:rsidR="00FF72FB">
          <w:t xml:space="preserve">This implies that the way in which the </w:t>
        </w:r>
        <w:proofErr w:type="spellStart"/>
        <w:r w:rsidR="00FF72FB">
          <w:t>Rocchio</w:t>
        </w:r>
        <w:proofErr w:type="spellEnd"/>
        <w:r w:rsidR="00FF72FB">
          <w:t xml:space="preserve"> algorithm pushes away documents that are not relevant does not affect the final performance of the algorithm. In general, </w:t>
        </w:r>
      </w:ins>
      <w:ins w:id="360" w:author="Daniel" w:date="2015-10-21T16:54:00Z">
        <w:r w:rsidR="00FF72FB">
          <w:t>thus, finding documents as non-relevant is more like a feature to remove certain posters from the list of suggested posters.</w:t>
        </w:r>
      </w:ins>
    </w:p>
    <w:p w14:paraId="745C2018" w14:textId="4F2C07FB" w:rsidR="00780779" w:rsidRDefault="00DB0904" w:rsidP="00DB0904">
      <w:pPr>
        <w:pStyle w:val="Heading2"/>
      </w:pPr>
      <w:r>
        <w:t>Algorithm comparison</w:t>
      </w:r>
    </w:p>
    <w:p w14:paraId="7C0A3C4B" w14:textId="7905030D" w:rsidR="00DB0904" w:rsidRDefault="00DB0904" w:rsidP="00AE3218">
      <w:r>
        <w:t>Using the full abstract has advantages because we are able to capture variability that is not present in keywords.</w:t>
      </w:r>
    </w:p>
    <w:p w14:paraId="14C7076D" w14:textId="47FAF47B" w:rsidR="00DB0904" w:rsidRDefault="00DB0904" w:rsidP="00AE3218">
      <w:r>
        <w:t xml:space="preserve">As a baseline, we compute a null model that would suggest random papers. This is necessary because the </w:t>
      </w:r>
      <w:proofErr w:type="spellStart"/>
      <w:r>
        <w:t>distrubtion</w:t>
      </w:r>
      <w:proofErr w:type="spellEnd"/>
      <w:r>
        <w:t xml:space="preserve"> of human curated topic distances is not uniformly random. This is how we did it. The average random topic distance is. </w:t>
      </w:r>
      <w:r w:rsidR="0089158E">
        <w:t>This will be used as a baseline.</w:t>
      </w:r>
    </w:p>
    <w:p w14:paraId="790CBEEA" w14:textId="26AB4D73" w:rsidR="00DB0904" w:rsidRPr="00DB0904" w:rsidRDefault="00DB0904" w:rsidP="00AE3218">
      <w:proofErr w:type="gramStart"/>
      <w:r>
        <w:t>Keywords is</w:t>
      </w:r>
      <w:proofErr w:type="gramEnd"/>
      <w:r>
        <w:t xml:space="preserve"> common modeling technique. This is how keywords were used to model this dataset. Keywords suck.</w:t>
      </w:r>
    </w:p>
    <w:p w14:paraId="68C1000E" w14:textId="3AC51F07" w:rsidR="00DB0904" w:rsidRDefault="0089158E" w:rsidP="00AE3218">
      <w:r>
        <w:t xml:space="preserve">The </w:t>
      </w:r>
      <w:proofErr w:type="spellStart"/>
      <w:r>
        <w:t>Rocchie</w:t>
      </w:r>
      <w:proofErr w:type="spellEnd"/>
      <w:r>
        <w:t xml:space="preserve"> algorithm is significantly better. The human curated topic distance is significantly lower than keywords across number of votes (</w:t>
      </w:r>
      <w:r>
        <w:rPr>
          <w:i/>
        </w:rPr>
        <w:t>p</w:t>
      </w:r>
      <w:r>
        <w:t xml:space="preserve"> values). Moreover, the reduction in topic distance as number of votes is significantly lower for </w:t>
      </w:r>
      <w:proofErr w:type="spellStart"/>
      <w:r>
        <w:t>Rocchio</w:t>
      </w:r>
      <w:proofErr w:type="spellEnd"/>
      <w:r>
        <w:t xml:space="preserve">. </w:t>
      </w:r>
    </w:p>
    <w:p w14:paraId="37443320" w14:textId="4E6A1576" w:rsidR="0089158E" w:rsidRDefault="0089158E" w:rsidP="00AE3218">
      <w:r>
        <w:t>Therefore, our algorithm is awesome.</w:t>
      </w:r>
    </w:p>
    <w:p w14:paraId="733856FE" w14:textId="75EFADDD" w:rsidR="00336672" w:rsidRPr="00336672" w:rsidRDefault="00336672" w:rsidP="00336672">
      <w:pPr>
        <w:pStyle w:val="Caption"/>
      </w:pPr>
      <w:r>
        <w:t xml:space="preserve">Figure 4. </w:t>
      </w:r>
      <w:proofErr w:type="gramStart"/>
      <w:r>
        <w:t>Comparison of algorithms as function of votes.</w:t>
      </w:r>
      <w:proofErr w:type="gramEnd"/>
    </w:p>
    <w:p w14:paraId="5B79A0B0" w14:textId="5FE78D92" w:rsidR="0089158E" w:rsidRDefault="0089158E" w:rsidP="0089158E">
      <w:pPr>
        <w:pStyle w:val="Heading1"/>
      </w:pPr>
      <w:r>
        <w:t>Discussion and conclusion</w:t>
      </w:r>
    </w:p>
    <w:p w14:paraId="512EF886" w14:textId="760773B5" w:rsidR="0089158E" w:rsidRDefault="0089158E" w:rsidP="00F61909">
      <w:proofErr w:type="gramStart"/>
      <w:r>
        <w:t>Recapitulation of the aim of the paper.</w:t>
      </w:r>
      <w:proofErr w:type="gramEnd"/>
      <w:r>
        <w:t xml:space="preserve"> We propose an algorithm. We implement it. We beat another popular suggestion criteria.</w:t>
      </w:r>
    </w:p>
    <w:p w14:paraId="3E985BD3" w14:textId="230B8572" w:rsidR="0089158E" w:rsidRDefault="0089158E" w:rsidP="00F61909">
      <w:r>
        <w:t xml:space="preserve">We need to model </w:t>
      </w:r>
      <w:proofErr w:type="spellStart"/>
      <w:r>
        <w:t>unlikes</w:t>
      </w:r>
      <w:proofErr w:type="spellEnd"/>
      <w:r>
        <w:t xml:space="preserve"> better. Not liking something that is close makes the suggestions worse (weird). We are examining a particular dataset where this is the case. However, in another dataset the weight of the unlike voters may matter. Always, this is a free parameter that can be </w:t>
      </w:r>
      <w:proofErr w:type="gramStart"/>
      <w:r>
        <w:t>cross validated</w:t>
      </w:r>
      <w:proofErr w:type="gramEnd"/>
      <w:r>
        <w:t xml:space="preserve"> based on human curated topics, which are typically available in conferences.</w:t>
      </w:r>
    </w:p>
    <w:p w14:paraId="3272A381" w14:textId="0588BDF8" w:rsidR="0067071A" w:rsidRDefault="00F61909" w:rsidP="00F61909">
      <w:r>
        <w:t xml:space="preserve">We are modeling topic spaces as living a linear space. There have been other research directions that model topics in non-linear spaces, such as Non-negative Matrix Factorization [cite] and Latent </w:t>
      </w:r>
      <w:proofErr w:type="spellStart"/>
      <w:r>
        <w:t>Dirichlet</w:t>
      </w:r>
      <w:proofErr w:type="spellEnd"/>
      <w:r>
        <w:t xml:space="preserve"> Allocation [cite]. However, recent research has shown that this modeling approach may not necessarily be enough for capturing topics that are reproducible and accurate [cite me? Maybe? Please?]. This may make non-linear topic modeling not appropriate for the fast speed needed in a system like ours. In the future, we will address this question in more detail. </w:t>
      </w:r>
    </w:p>
    <w:p w14:paraId="56C62A9B" w14:textId="5623826D" w:rsidR="0089158E" w:rsidRPr="0089158E" w:rsidRDefault="0089158E" w:rsidP="00F61909">
      <w:r>
        <w:t xml:space="preserve">The problem addressed in this work occurs in a large range of disciplines and types of items. For example, nothing prevents this algorithm to be applied to movies, news, pictures, or music. More specifically, we plan on extending of poster suggestion website to include journal articles from the </w:t>
      </w:r>
      <w:proofErr w:type="spellStart"/>
      <w:r>
        <w:t>Pubmed</w:t>
      </w:r>
      <w:proofErr w:type="spellEnd"/>
      <w:r>
        <w:t xml:space="preserve"> Open Access Subset. For any of these extensions, however, we make the code freely available on </w:t>
      </w:r>
      <w:proofErr w:type="spellStart"/>
      <w:r>
        <w:t>Github</w:t>
      </w:r>
      <w:proofErr w:type="spellEnd"/>
      <w:r>
        <w:t xml:space="preserve"> (</w:t>
      </w:r>
      <w:ins w:id="361" w:author="Daniel" w:date="2015-10-21T16:55:00Z">
        <w:r w:rsidR="00FF72FB" w:rsidRPr="00FF72FB">
          <w:t>http://www.github.com/titipata/science_concierge</w:t>
        </w:r>
      </w:ins>
      <w:del w:id="362" w:author="Daniel" w:date="2015-10-21T16:55:00Z">
        <w:r w:rsidR="00C22D5F" w:rsidDel="00FF72FB">
          <w:fldChar w:fldCharType="begin"/>
        </w:r>
        <w:r w:rsidR="00C22D5F" w:rsidDel="00FF72FB">
          <w:delInstrText xml:space="preserve"> HYPERLINK "http://titipat.com" </w:delInstrText>
        </w:r>
        <w:r w:rsidR="00C22D5F" w:rsidDel="00FF72FB">
          <w:fldChar w:fldCharType="separate"/>
        </w:r>
        <w:r w:rsidRPr="009435CA" w:rsidDel="00FF72FB">
          <w:rPr>
            <w:rStyle w:val="Hyperlink"/>
          </w:rPr>
          <w:delText>http://titipat.com</w:delText>
        </w:r>
        <w:r w:rsidR="00C22D5F" w:rsidDel="00FF72FB">
          <w:rPr>
            <w:rStyle w:val="Hyperlink"/>
          </w:rPr>
          <w:fldChar w:fldCharType="end"/>
        </w:r>
      </w:del>
      <w:r>
        <w:t>). We believe that a tool like and an approach like this solve the problem of exploring scientific work will accelerate the discovery of topics.</w:t>
      </w:r>
    </w:p>
    <w:p w14:paraId="6E27C3B2" w14:textId="77777777" w:rsidR="00780779" w:rsidRPr="009C73CC" w:rsidRDefault="009427F2" w:rsidP="009C73CC">
      <w:pPr>
        <w:rPr>
          <w:b/>
        </w:rPr>
      </w:pPr>
      <w:bookmarkStart w:id="363" w:name="h.58zxlelw1upq" w:colFirst="0" w:colLast="0"/>
      <w:bookmarkEnd w:id="363"/>
      <w:r w:rsidRPr="009C73CC">
        <w:rPr>
          <w:b/>
        </w:rPr>
        <w:t>Acknowledgements</w:t>
      </w:r>
    </w:p>
    <w:p w14:paraId="068B7E67" w14:textId="77777777" w:rsidR="00780779" w:rsidRDefault="009427F2" w:rsidP="005644A3">
      <w:proofErr w:type="spellStart"/>
      <w:r>
        <w:rPr>
          <w:szCs w:val="24"/>
        </w:rPr>
        <w:t>Titipat</w:t>
      </w:r>
      <w:proofErr w:type="spellEnd"/>
      <w:r>
        <w:rPr>
          <w:szCs w:val="24"/>
        </w:rPr>
        <w:t xml:space="preserve"> </w:t>
      </w:r>
      <w:proofErr w:type="spellStart"/>
      <w:r>
        <w:rPr>
          <w:szCs w:val="24"/>
        </w:rPr>
        <w:t>Achakulvisut</w:t>
      </w:r>
      <w:proofErr w:type="spellEnd"/>
      <w:r>
        <w:rPr>
          <w:szCs w:val="24"/>
        </w:rPr>
        <w:t xml:space="preserve"> was supported by Royal Thai Government Scholarship grant #50AC002. </w:t>
      </w:r>
      <w:proofErr w:type="spellStart"/>
      <w:r>
        <w:rPr>
          <w:szCs w:val="24"/>
        </w:rPr>
        <w:t>DAniel</w:t>
      </w:r>
      <w:proofErr w:type="spellEnd"/>
      <w:r>
        <w:rPr>
          <w:szCs w:val="24"/>
        </w:rPr>
        <w:t xml:space="preserve"> E. </w:t>
      </w:r>
      <w:proofErr w:type="spellStart"/>
      <w:r>
        <w:rPr>
          <w:szCs w:val="24"/>
        </w:rPr>
        <w:t>Acuna</w:t>
      </w:r>
      <w:proofErr w:type="spellEnd"/>
      <w:r>
        <w:rPr>
          <w:szCs w:val="24"/>
        </w:rPr>
        <w:t xml:space="preserve"> was supposed by the John Templeton Foundation grant #. </w:t>
      </w:r>
      <w:proofErr w:type="spellStart"/>
      <w:r>
        <w:rPr>
          <w:szCs w:val="24"/>
        </w:rPr>
        <w:t>Tulakan</w:t>
      </w:r>
      <w:proofErr w:type="spellEnd"/>
      <w:r>
        <w:rPr>
          <w:szCs w:val="24"/>
        </w:rPr>
        <w:t xml:space="preserve"> </w:t>
      </w:r>
      <w:proofErr w:type="spellStart"/>
      <w:r>
        <w:rPr>
          <w:szCs w:val="24"/>
        </w:rPr>
        <w:t>Ruangrong</w:t>
      </w:r>
      <w:proofErr w:type="spellEnd"/>
      <w:r>
        <w:rPr>
          <w:szCs w:val="24"/>
        </w:rPr>
        <w:t xml:space="preserve"> would like to thank… </w:t>
      </w:r>
      <w:proofErr w:type="spellStart"/>
      <w:r>
        <w:rPr>
          <w:szCs w:val="24"/>
        </w:rPr>
        <w:t>Konrad</w:t>
      </w:r>
      <w:proofErr w:type="spellEnd"/>
      <w:r>
        <w:rPr>
          <w:szCs w:val="24"/>
        </w:rPr>
        <w:t xml:space="preserve"> Kording was supposed by NIH # and John Templeton Foundation #. Thanks to </w:t>
      </w:r>
      <w:proofErr w:type="spellStart"/>
      <w:r>
        <w:rPr>
          <w:szCs w:val="24"/>
        </w:rPr>
        <w:t>SfN</w:t>
      </w:r>
      <w:proofErr w:type="spellEnd"/>
      <w:r>
        <w:rPr>
          <w:szCs w:val="24"/>
        </w:rPr>
        <w:t xml:space="preserve"> for providing the abstract dataset for testing.</w:t>
      </w:r>
    </w:p>
    <w:p w14:paraId="404D89E7" w14:textId="77777777" w:rsidR="00780779" w:rsidRDefault="009427F2" w:rsidP="005644A3">
      <w:r>
        <w:rPr>
          <w:b/>
          <w:szCs w:val="24"/>
        </w:rPr>
        <w:t>Author Contributions</w:t>
      </w:r>
    </w:p>
    <w:p w14:paraId="4858AC19" w14:textId="2C38AAAB" w:rsidR="009427F2" w:rsidRDefault="009427F2">
      <w:pPr>
        <w:rPr>
          <w:szCs w:val="24"/>
        </w:rPr>
      </w:pPr>
      <w:proofErr w:type="spellStart"/>
      <w:r>
        <w:rPr>
          <w:szCs w:val="24"/>
        </w:rPr>
        <w:t>Titipat</w:t>
      </w:r>
      <w:proofErr w:type="spellEnd"/>
      <w:r>
        <w:rPr>
          <w:szCs w:val="24"/>
        </w:rPr>
        <w:t xml:space="preserve"> </w:t>
      </w:r>
      <w:proofErr w:type="spellStart"/>
      <w:r>
        <w:rPr>
          <w:szCs w:val="24"/>
        </w:rPr>
        <w:t>Achakulvisut</w:t>
      </w:r>
      <w:proofErr w:type="spellEnd"/>
      <w:r>
        <w:rPr>
          <w:szCs w:val="24"/>
        </w:rPr>
        <w:t xml:space="preserve"> (writing, programming, concept), Daniel </w:t>
      </w:r>
      <w:proofErr w:type="spellStart"/>
      <w:r>
        <w:rPr>
          <w:szCs w:val="24"/>
        </w:rPr>
        <w:t>Acuna</w:t>
      </w:r>
      <w:proofErr w:type="spellEnd"/>
      <w:r>
        <w:rPr>
          <w:szCs w:val="24"/>
        </w:rPr>
        <w:t xml:space="preserve"> (writing, programming, concept), </w:t>
      </w:r>
      <w:proofErr w:type="spellStart"/>
      <w:r>
        <w:rPr>
          <w:szCs w:val="24"/>
        </w:rPr>
        <w:t>Tulakan</w:t>
      </w:r>
      <w:proofErr w:type="spellEnd"/>
      <w:r>
        <w:rPr>
          <w:szCs w:val="24"/>
        </w:rPr>
        <w:t xml:space="preserve"> </w:t>
      </w:r>
      <w:proofErr w:type="spellStart"/>
      <w:r>
        <w:rPr>
          <w:szCs w:val="24"/>
        </w:rPr>
        <w:t>Ruangron</w:t>
      </w:r>
      <w:proofErr w:type="spellEnd"/>
      <w:r>
        <w:rPr>
          <w:szCs w:val="24"/>
        </w:rPr>
        <w:t xml:space="preserve"> (programming, concept), </w:t>
      </w:r>
      <w:proofErr w:type="spellStart"/>
      <w:r>
        <w:rPr>
          <w:szCs w:val="24"/>
        </w:rPr>
        <w:t>Konrad</w:t>
      </w:r>
      <w:proofErr w:type="spellEnd"/>
      <w:r>
        <w:rPr>
          <w:szCs w:val="24"/>
        </w:rPr>
        <w:t xml:space="preserve"> Kording (writing, concept)</w:t>
      </w:r>
      <w:r w:rsidR="009C73CC">
        <w:rPr>
          <w:szCs w:val="24"/>
        </w:rPr>
        <w:t>.</w:t>
      </w:r>
    </w:p>
    <w:p w14:paraId="0CCF038B" w14:textId="77777777" w:rsidR="009427F2" w:rsidRPr="009427F2" w:rsidRDefault="009427F2">
      <w:r>
        <w:rPr>
          <w:b/>
          <w:szCs w:val="24"/>
        </w:rPr>
        <w:t>References</w:t>
      </w:r>
    </w:p>
    <w:p w14:paraId="6F5731DA" w14:textId="77777777" w:rsidR="00F8441D" w:rsidRPr="00F8441D" w:rsidRDefault="009427F2" w:rsidP="00F8441D">
      <w:pPr>
        <w:pStyle w:val="EndNoteBibliography"/>
        <w:spacing w:after="0"/>
        <w:ind w:left="720" w:hanging="720"/>
        <w:rPr>
          <w:noProof/>
        </w:rPr>
      </w:pPr>
      <w:r>
        <w:fldChar w:fldCharType="begin"/>
      </w:r>
      <w:r>
        <w:instrText xml:space="preserve"> ADDIN EN.REFLIST </w:instrText>
      </w:r>
      <w:r>
        <w:fldChar w:fldCharType="separate"/>
      </w:r>
      <w:r w:rsidR="00F8441D" w:rsidRPr="00F8441D">
        <w:rPr>
          <w:noProof/>
        </w:rPr>
        <w:t>1.</w:t>
      </w:r>
      <w:r w:rsidR="00F8441D" w:rsidRPr="00F8441D">
        <w:rPr>
          <w:noProof/>
        </w:rPr>
        <w:tab/>
        <w:t xml:space="preserve">Manning, C.D., P. Raghavan, and H. Schütze, </w:t>
      </w:r>
      <w:r w:rsidR="00F8441D" w:rsidRPr="00F8441D">
        <w:rPr>
          <w:i/>
          <w:noProof/>
        </w:rPr>
        <w:t>Introduction to information retrieval</w:t>
      </w:r>
      <w:r w:rsidR="00F8441D" w:rsidRPr="00F8441D">
        <w:rPr>
          <w:noProof/>
        </w:rPr>
        <w:t>. 2008, New York: Cambridge University Press. xxi, 482 p.</w:t>
      </w:r>
    </w:p>
    <w:p w14:paraId="0B60380B" w14:textId="77777777" w:rsidR="00F8441D" w:rsidRPr="00F8441D" w:rsidRDefault="00F8441D" w:rsidP="00F8441D">
      <w:pPr>
        <w:pStyle w:val="EndNoteBibliography"/>
        <w:spacing w:after="0"/>
        <w:ind w:left="720" w:hanging="720"/>
        <w:rPr>
          <w:noProof/>
        </w:rPr>
      </w:pPr>
      <w:r w:rsidRPr="00F8441D">
        <w:rPr>
          <w:noProof/>
        </w:rPr>
        <w:t>2.</w:t>
      </w:r>
      <w:r w:rsidRPr="00F8441D">
        <w:rPr>
          <w:noProof/>
        </w:rPr>
        <w:tab/>
        <w:t xml:space="preserve">Chavalarias, D. and J.P. Ioannidis, </w:t>
      </w:r>
      <w:r w:rsidRPr="00F8441D">
        <w:rPr>
          <w:i/>
          <w:noProof/>
        </w:rPr>
        <w:t>Science mapping analysis characterizes 235 biases in biomedical research.</w:t>
      </w:r>
      <w:r w:rsidRPr="00F8441D">
        <w:rPr>
          <w:noProof/>
        </w:rPr>
        <w:t xml:space="preserve"> J Clin Epidemiol, 2010. </w:t>
      </w:r>
      <w:r w:rsidRPr="00F8441D">
        <w:rPr>
          <w:b/>
          <w:noProof/>
        </w:rPr>
        <w:t>63</w:t>
      </w:r>
      <w:r w:rsidRPr="00F8441D">
        <w:rPr>
          <w:noProof/>
        </w:rPr>
        <w:t>(11): p. 1205-15.</w:t>
      </w:r>
    </w:p>
    <w:p w14:paraId="531E41B8" w14:textId="77777777" w:rsidR="00F8441D" w:rsidRPr="00F8441D" w:rsidRDefault="00F8441D" w:rsidP="00F8441D">
      <w:pPr>
        <w:pStyle w:val="EndNoteBibliography"/>
        <w:spacing w:after="0"/>
        <w:ind w:left="720" w:hanging="720"/>
        <w:rPr>
          <w:noProof/>
        </w:rPr>
      </w:pPr>
      <w:r w:rsidRPr="00F8441D">
        <w:rPr>
          <w:noProof/>
        </w:rPr>
        <w:t>3.</w:t>
      </w:r>
      <w:r w:rsidRPr="00F8441D">
        <w:rPr>
          <w:noProof/>
        </w:rPr>
        <w:tab/>
        <w:t xml:space="preserve">Li, L., et al. </w:t>
      </w:r>
      <w:r w:rsidRPr="00F8441D">
        <w:rPr>
          <w:i/>
          <w:noProof/>
        </w:rPr>
        <w:t>A contextual-bandit approach to personalized news article recommendation</w:t>
      </w:r>
      <w:r w:rsidRPr="00F8441D">
        <w:rPr>
          <w:noProof/>
        </w:rPr>
        <w:t xml:space="preserve">. in </w:t>
      </w:r>
      <w:r w:rsidRPr="00F8441D">
        <w:rPr>
          <w:i/>
          <w:noProof/>
        </w:rPr>
        <w:t>Proceedings of the 19th international conference on World wide web</w:t>
      </w:r>
      <w:r w:rsidRPr="00F8441D">
        <w:rPr>
          <w:noProof/>
        </w:rPr>
        <w:t>. 2010. ACM.</w:t>
      </w:r>
    </w:p>
    <w:p w14:paraId="3207F2AD" w14:textId="77777777" w:rsidR="00F8441D" w:rsidRPr="00F8441D" w:rsidRDefault="00F8441D" w:rsidP="00F8441D">
      <w:pPr>
        <w:pStyle w:val="EndNoteBibliography"/>
        <w:spacing w:after="0"/>
        <w:ind w:left="720" w:hanging="720"/>
        <w:rPr>
          <w:noProof/>
        </w:rPr>
      </w:pPr>
      <w:r w:rsidRPr="00F8441D">
        <w:rPr>
          <w:noProof/>
        </w:rPr>
        <w:t>4.</w:t>
      </w:r>
      <w:r w:rsidRPr="00F8441D">
        <w:rPr>
          <w:noProof/>
        </w:rPr>
        <w:tab/>
        <w:t xml:space="preserve">Bell, R.M. and Y. Koren, </w:t>
      </w:r>
      <w:r w:rsidRPr="00F8441D">
        <w:rPr>
          <w:i/>
          <w:noProof/>
        </w:rPr>
        <w:t>Lessons from the Netflix prize challenge.</w:t>
      </w:r>
      <w:r w:rsidRPr="00F8441D">
        <w:rPr>
          <w:noProof/>
        </w:rPr>
        <w:t xml:space="preserve"> ACM SIGKDD Explorations Newsletter, 2007. </w:t>
      </w:r>
      <w:r w:rsidRPr="00F8441D">
        <w:rPr>
          <w:b/>
          <w:noProof/>
        </w:rPr>
        <w:t>9</w:t>
      </w:r>
      <w:r w:rsidRPr="00F8441D">
        <w:rPr>
          <w:noProof/>
        </w:rPr>
        <w:t>(2): p. 75-79.</w:t>
      </w:r>
    </w:p>
    <w:p w14:paraId="7F9F83F3" w14:textId="733927CA" w:rsidR="00F8441D" w:rsidRPr="00F8441D" w:rsidRDefault="00F8441D" w:rsidP="00F8441D">
      <w:pPr>
        <w:pStyle w:val="EndNoteBibliography"/>
        <w:spacing w:after="0"/>
        <w:ind w:left="720" w:hanging="720"/>
        <w:rPr>
          <w:noProof/>
        </w:rPr>
      </w:pPr>
      <w:r w:rsidRPr="00F8441D">
        <w:rPr>
          <w:noProof/>
        </w:rPr>
        <w:t>5.</w:t>
      </w:r>
      <w:r w:rsidRPr="00F8441D">
        <w:rPr>
          <w:noProof/>
        </w:rPr>
        <w:tab/>
        <w:t xml:space="preserve">Ali, M., C.C. Johnson, and A.K. Tang. </w:t>
      </w:r>
      <w:r w:rsidRPr="00F8441D">
        <w:rPr>
          <w:i/>
          <w:noProof/>
        </w:rPr>
        <w:t>Parallel Collaborative Filtering for Streaming Data</w:t>
      </w:r>
      <w:r w:rsidRPr="00F8441D">
        <w:rPr>
          <w:noProof/>
        </w:rPr>
        <w:t xml:space="preserve">. 2011; Available from: </w:t>
      </w:r>
      <w:hyperlink r:id="rId14" w:history="1">
        <w:r w:rsidRPr="00F8441D">
          <w:rPr>
            <w:rStyle w:val="Hyperlink"/>
            <w:rFonts w:ascii="Times New Roman" w:hAnsi="Times New Roman"/>
            <w:noProof/>
            <w:sz w:val="24"/>
          </w:rPr>
          <w:t>https://github.com/MrChrisJohnson/CollabStream</w:t>
        </w:r>
      </w:hyperlink>
      <w:r w:rsidRPr="00F8441D">
        <w:rPr>
          <w:noProof/>
        </w:rPr>
        <w:t>.</w:t>
      </w:r>
    </w:p>
    <w:p w14:paraId="0705BA89" w14:textId="77777777" w:rsidR="00F8441D" w:rsidRPr="00F8441D" w:rsidRDefault="00F8441D" w:rsidP="00F8441D">
      <w:pPr>
        <w:pStyle w:val="EndNoteBibliography"/>
        <w:spacing w:after="0"/>
        <w:ind w:left="720" w:hanging="720"/>
        <w:rPr>
          <w:noProof/>
        </w:rPr>
      </w:pPr>
      <w:r w:rsidRPr="00F8441D">
        <w:rPr>
          <w:noProof/>
        </w:rPr>
        <w:t>6.</w:t>
      </w:r>
      <w:r w:rsidRPr="00F8441D">
        <w:rPr>
          <w:noProof/>
        </w:rPr>
        <w:tab/>
        <w:t xml:space="preserve">Yoneya, T. and H. Mamitsuka. </w:t>
      </w:r>
      <w:r w:rsidRPr="00F8441D">
        <w:rPr>
          <w:i/>
          <w:noProof/>
        </w:rPr>
        <w:t>PURE: a PubMed article recommendation system based on content-based filtering</w:t>
      </w:r>
      <w:r w:rsidRPr="00F8441D">
        <w:rPr>
          <w:noProof/>
        </w:rPr>
        <w:t xml:space="preserve">. in </w:t>
      </w:r>
      <w:r w:rsidRPr="00F8441D">
        <w:rPr>
          <w:i/>
          <w:noProof/>
        </w:rPr>
        <w:t>Genome Inform</w:t>
      </w:r>
      <w:r w:rsidRPr="00F8441D">
        <w:rPr>
          <w:noProof/>
        </w:rPr>
        <w:t>. 2007. World Scientific.</w:t>
      </w:r>
    </w:p>
    <w:p w14:paraId="3E4FFB03" w14:textId="77777777" w:rsidR="00F8441D" w:rsidRPr="00F8441D" w:rsidRDefault="00F8441D" w:rsidP="00F8441D">
      <w:pPr>
        <w:pStyle w:val="EndNoteBibliography"/>
        <w:spacing w:after="0"/>
        <w:ind w:left="720" w:hanging="720"/>
        <w:rPr>
          <w:noProof/>
        </w:rPr>
      </w:pPr>
      <w:r w:rsidRPr="00F8441D">
        <w:rPr>
          <w:noProof/>
        </w:rPr>
        <w:t>7.</w:t>
      </w:r>
      <w:r w:rsidRPr="00F8441D">
        <w:rPr>
          <w:noProof/>
        </w:rPr>
        <w:tab/>
        <w:t xml:space="preserve">Gipp, B., J. Beel, and C. Hentschel. </w:t>
      </w:r>
      <w:r w:rsidRPr="00F8441D">
        <w:rPr>
          <w:i/>
          <w:noProof/>
        </w:rPr>
        <w:t>Scienstein: A research paper recommender system</w:t>
      </w:r>
      <w:r w:rsidRPr="00F8441D">
        <w:rPr>
          <w:noProof/>
        </w:rPr>
        <w:t xml:space="preserve">. in </w:t>
      </w:r>
      <w:r w:rsidRPr="00F8441D">
        <w:rPr>
          <w:i/>
          <w:noProof/>
        </w:rPr>
        <w:t>Proceedings of the international conference on emerging trends in computing (ICETiC’09)</w:t>
      </w:r>
      <w:r w:rsidRPr="00F8441D">
        <w:rPr>
          <w:noProof/>
        </w:rPr>
        <w:t>. 2009.</w:t>
      </w:r>
    </w:p>
    <w:p w14:paraId="1D364779" w14:textId="77777777" w:rsidR="00F8441D" w:rsidRPr="00F8441D" w:rsidRDefault="00F8441D" w:rsidP="00F8441D">
      <w:pPr>
        <w:pStyle w:val="EndNoteBibliography"/>
        <w:spacing w:after="0"/>
        <w:ind w:left="720" w:hanging="720"/>
        <w:rPr>
          <w:noProof/>
        </w:rPr>
      </w:pPr>
      <w:r w:rsidRPr="00F8441D">
        <w:rPr>
          <w:noProof/>
        </w:rPr>
        <w:t>8.</w:t>
      </w:r>
      <w:r w:rsidRPr="00F8441D">
        <w:rPr>
          <w:noProof/>
        </w:rPr>
        <w:tab/>
        <w:t xml:space="preserve">Wang, C. and D.M. Blei. </w:t>
      </w:r>
      <w:r w:rsidRPr="00F8441D">
        <w:rPr>
          <w:i/>
          <w:noProof/>
        </w:rPr>
        <w:t>Collaborative topic modeling for recommending scientific articles</w:t>
      </w:r>
      <w:r w:rsidRPr="00F8441D">
        <w:rPr>
          <w:noProof/>
        </w:rPr>
        <w:t xml:space="preserve">. in </w:t>
      </w:r>
      <w:r w:rsidRPr="00F8441D">
        <w:rPr>
          <w:i/>
          <w:noProof/>
        </w:rPr>
        <w:t>Proceedings of the 17th ACM SIGKDD international conference on Knowledge discovery and data mining</w:t>
      </w:r>
      <w:r w:rsidRPr="00F8441D">
        <w:rPr>
          <w:noProof/>
        </w:rPr>
        <w:t>. 2011. ACM.</w:t>
      </w:r>
    </w:p>
    <w:p w14:paraId="0522868D" w14:textId="77777777" w:rsidR="00F8441D" w:rsidRPr="00F8441D" w:rsidRDefault="00F8441D" w:rsidP="00F8441D">
      <w:pPr>
        <w:pStyle w:val="EndNoteBibliography"/>
        <w:spacing w:after="0"/>
        <w:ind w:left="720" w:hanging="720"/>
        <w:rPr>
          <w:noProof/>
        </w:rPr>
      </w:pPr>
      <w:r w:rsidRPr="00F8441D">
        <w:rPr>
          <w:noProof/>
        </w:rPr>
        <w:t>9.</w:t>
      </w:r>
      <w:r w:rsidRPr="00F8441D">
        <w:rPr>
          <w:noProof/>
        </w:rPr>
        <w:tab/>
        <w:t xml:space="preserve">Rocchio, J.J., </w:t>
      </w:r>
      <w:r w:rsidRPr="00F8441D">
        <w:rPr>
          <w:i/>
          <w:noProof/>
        </w:rPr>
        <w:t>Relevance feedback in information retrieval.</w:t>
      </w:r>
      <w:r w:rsidRPr="00F8441D">
        <w:rPr>
          <w:noProof/>
        </w:rPr>
        <w:t xml:space="preserve"> 1971.</w:t>
      </w:r>
    </w:p>
    <w:p w14:paraId="79E4AADA" w14:textId="77777777" w:rsidR="00F8441D" w:rsidRPr="00F8441D" w:rsidRDefault="00F8441D" w:rsidP="00F8441D">
      <w:pPr>
        <w:pStyle w:val="EndNoteBibliography"/>
        <w:spacing w:after="0"/>
        <w:ind w:left="720" w:hanging="720"/>
        <w:rPr>
          <w:noProof/>
        </w:rPr>
      </w:pPr>
      <w:r w:rsidRPr="00F8441D">
        <w:rPr>
          <w:noProof/>
        </w:rPr>
        <w:t>10.</w:t>
      </w:r>
      <w:r w:rsidRPr="00F8441D">
        <w:rPr>
          <w:noProof/>
        </w:rPr>
        <w:tab/>
        <w:t xml:space="preserve">Shakhnarovich, G., T. Darrell, and P. Indyk, </w:t>
      </w:r>
      <w:r w:rsidRPr="00F8441D">
        <w:rPr>
          <w:i/>
          <w:noProof/>
        </w:rPr>
        <w:t>Nearest-Neighbors methods in Learning and Vision: Theory and Practice</w:t>
      </w:r>
      <w:r w:rsidRPr="00F8441D">
        <w:rPr>
          <w:noProof/>
        </w:rPr>
        <w:t>. 2006: MIT Press.</w:t>
      </w:r>
    </w:p>
    <w:p w14:paraId="5BB8D305" w14:textId="77777777" w:rsidR="00F8441D" w:rsidRPr="00F8441D" w:rsidRDefault="00F8441D" w:rsidP="00F8441D">
      <w:pPr>
        <w:pStyle w:val="EndNoteBibliography"/>
        <w:spacing w:after="0"/>
        <w:ind w:left="720" w:hanging="720"/>
        <w:rPr>
          <w:noProof/>
        </w:rPr>
      </w:pPr>
      <w:r w:rsidRPr="00F8441D">
        <w:rPr>
          <w:noProof/>
        </w:rPr>
        <w:t>11.</w:t>
      </w:r>
      <w:r w:rsidRPr="00F8441D">
        <w:rPr>
          <w:noProof/>
        </w:rPr>
        <w:tab/>
        <w:t xml:space="preserve">Petersen, A.M., et al., </w:t>
      </w:r>
      <w:r w:rsidRPr="00F8441D">
        <w:rPr>
          <w:i/>
          <w:noProof/>
        </w:rPr>
        <w:t>Quantitative and empirical demonstration of the Matthew effect in a study of career longevity.</w:t>
      </w:r>
      <w:r w:rsidRPr="00F8441D">
        <w:rPr>
          <w:noProof/>
        </w:rPr>
        <w:t xml:space="preserve"> Proc Natl Acad Sci U S A, 2011. </w:t>
      </w:r>
      <w:r w:rsidRPr="00F8441D">
        <w:rPr>
          <w:b/>
          <w:noProof/>
        </w:rPr>
        <w:t>108</w:t>
      </w:r>
      <w:r w:rsidRPr="00F8441D">
        <w:rPr>
          <w:noProof/>
        </w:rPr>
        <w:t>(1): p. 18-23.</w:t>
      </w:r>
    </w:p>
    <w:p w14:paraId="717F7BAF" w14:textId="77777777" w:rsidR="00F8441D" w:rsidRPr="00F8441D" w:rsidRDefault="00F8441D" w:rsidP="00F8441D">
      <w:pPr>
        <w:pStyle w:val="EndNoteBibliography"/>
        <w:spacing w:after="0"/>
        <w:ind w:left="720" w:hanging="720"/>
        <w:rPr>
          <w:noProof/>
        </w:rPr>
      </w:pPr>
      <w:r w:rsidRPr="00F8441D">
        <w:rPr>
          <w:noProof/>
        </w:rPr>
        <w:t>12.</w:t>
      </w:r>
      <w:r w:rsidRPr="00F8441D">
        <w:rPr>
          <w:noProof/>
        </w:rPr>
        <w:tab/>
        <w:t xml:space="preserve">Porter, M.F., </w:t>
      </w:r>
      <w:r w:rsidRPr="00F8441D">
        <w:rPr>
          <w:i/>
          <w:noProof/>
        </w:rPr>
        <w:t>An Algorithm for Suffix Stripping.</w:t>
      </w:r>
      <w:r w:rsidRPr="00F8441D">
        <w:rPr>
          <w:noProof/>
        </w:rPr>
        <w:t xml:space="preserve"> Program-Automated Library and Information Systems, 1980. </w:t>
      </w:r>
      <w:r w:rsidRPr="00F8441D">
        <w:rPr>
          <w:b/>
          <w:noProof/>
        </w:rPr>
        <w:t>14</w:t>
      </w:r>
      <w:r w:rsidRPr="00F8441D">
        <w:rPr>
          <w:noProof/>
        </w:rPr>
        <w:t>(3): p. 130-137.</w:t>
      </w:r>
    </w:p>
    <w:p w14:paraId="499919B2" w14:textId="77777777" w:rsidR="00F8441D" w:rsidRPr="00F8441D" w:rsidRDefault="00F8441D" w:rsidP="00F8441D">
      <w:pPr>
        <w:pStyle w:val="EndNoteBibliography"/>
        <w:ind w:left="720" w:hanging="720"/>
        <w:rPr>
          <w:noProof/>
        </w:rPr>
      </w:pPr>
      <w:r w:rsidRPr="00F8441D">
        <w:rPr>
          <w:noProof/>
        </w:rPr>
        <w:t>13.</w:t>
      </w:r>
      <w:r w:rsidRPr="00F8441D">
        <w:rPr>
          <w:noProof/>
        </w:rPr>
        <w:tab/>
        <w:t xml:space="preserve">Landauer, T.K., P.W. Foltz, and D. Laham, </w:t>
      </w:r>
      <w:r w:rsidRPr="00F8441D">
        <w:rPr>
          <w:i/>
          <w:noProof/>
        </w:rPr>
        <w:t>An introduction to latent semantic analysis.</w:t>
      </w:r>
      <w:r w:rsidRPr="00F8441D">
        <w:rPr>
          <w:noProof/>
        </w:rPr>
        <w:t xml:space="preserve"> Discourse Processes, 1998. </w:t>
      </w:r>
      <w:r w:rsidRPr="00F8441D">
        <w:rPr>
          <w:b/>
          <w:noProof/>
        </w:rPr>
        <w:t>25</w:t>
      </w:r>
      <w:r w:rsidRPr="00F8441D">
        <w:rPr>
          <w:noProof/>
        </w:rPr>
        <w:t>(2-3): p. 259-284.</w:t>
      </w:r>
    </w:p>
    <w:p w14:paraId="1315E722" w14:textId="5889B029" w:rsidR="00780779" w:rsidRDefault="009427F2">
      <w:r>
        <w:fldChar w:fldCharType="end"/>
      </w:r>
    </w:p>
    <w:sectPr w:rsidR="00780779">
      <w:footerReference w:type="even" r:id="rId15"/>
      <w:footerReference w:type="default" r:id="rId16"/>
      <w:footnotePr>
        <w:numFmt w:val="chicago"/>
      </w:footnotePr>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Daniel" w:date="2015-10-21T14:51:00Z" w:initials="D">
    <w:p w14:paraId="697C9356" w14:textId="675F35CE" w:rsidR="00D3253A" w:rsidRPr="00D16DA1" w:rsidRDefault="00D3253A">
      <w:pPr>
        <w:pStyle w:val="CommentText"/>
      </w:pPr>
      <w:r>
        <w:rPr>
          <w:rStyle w:val="CommentReference"/>
        </w:rPr>
        <w:annotationRef/>
      </w:r>
      <w:r>
        <w:t xml:space="preserve">I think we shouldn’t use the name </w:t>
      </w:r>
      <w:proofErr w:type="spellStart"/>
      <w:r>
        <w:t>scholarfy</w:t>
      </w:r>
      <w:proofErr w:type="spellEnd"/>
      <w:r>
        <w:t xml:space="preserve"> for the suggestion software. </w:t>
      </w:r>
      <w:proofErr w:type="spellStart"/>
      <w:r>
        <w:t>Scholarfy</w:t>
      </w:r>
      <w:proofErr w:type="spellEnd"/>
      <w:r>
        <w:t xml:space="preserve"> is the full software, including web app, and login functionality. </w:t>
      </w:r>
      <w:r>
        <w:rPr>
          <w:i/>
        </w:rPr>
        <w:t>Science Concierge</w:t>
      </w:r>
      <w:r>
        <w:t xml:space="preserve"> could be an example.</w:t>
      </w:r>
    </w:p>
  </w:comment>
  <w:comment w:id="52" w:author="Daniel" w:date="2015-10-21T14:50:00Z" w:initials="D">
    <w:p w14:paraId="107224E0" w14:textId="2D012CF7" w:rsidR="00D3253A" w:rsidRDefault="00D3253A">
      <w:pPr>
        <w:pStyle w:val="CommentText"/>
      </w:pPr>
      <w:r>
        <w:rPr>
          <w:rStyle w:val="CommentReference"/>
        </w:rPr>
        <w:annotationRef/>
      </w:r>
      <w:r>
        <w:t>Change the name of the repo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D9F01" w14:textId="77777777" w:rsidR="00D3253A" w:rsidRDefault="00D3253A" w:rsidP="008433A6">
      <w:pPr>
        <w:spacing w:before="0" w:after="0" w:line="240" w:lineRule="auto"/>
      </w:pPr>
      <w:r>
        <w:separator/>
      </w:r>
    </w:p>
  </w:endnote>
  <w:endnote w:type="continuationSeparator" w:id="0">
    <w:p w14:paraId="55E5311E" w14:textId="77777777" w:rsidR="00D3253A" w:rsidRDefault="00D3253A" w:rsidP="008433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9438" w14:textId="77777777" w:rsidR="00D3253A" w:rsidRDefault="00D3253A" w:rsidP="00AC61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E048A4" w14:textId="77777777" w:rsidR="00D3253A" w:rsidRDefault="00D3253A" w:rsidP="008433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2BB71" w14:textId="77777777" w:rsidR="00D3253A" w:rsidRDefault="00D3253A" w:rsidP="00AC61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4BB7">
      <w:rPr>
        <w:rStyle w:val="PageNumber"/>
        <w:noProof/>
      </w:rPr>
      <w:t>9</w:t>
    </w:r>
    <w:r>
      <w:rPr>
        <w:rStyle w:val="PageNumber"/>
      </w:rPr>
      <w:fldChar w:fldCharType="end"/>
    </w:r>
  </w:p>
  <w:p w14:paraId="450F3EA3" w14:textId="77777777" w:rsidR="00D3253A" w:rsidRDefault="00D3253A" w:rsidP="008433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756F9" w14:textId="77777777" w:rsidR="00D3253A" w:rsidRDefault="00D3253A" w:rsidP="008433A6">
      <w:pPr>
        <w:spacing w:before="0" w:after="0" w:line="240" w:lineRule="auto"/>
      </w:pPr>
      <w:r>
        <w:separator/>
      </w:r>
    </w:p>
  </w:footnote>
  <w:footnote w:type="continuationSeparator" w:id="0">
    <w:p w14:paraId="7D2D25BA" w14:textId="77777777" w:rsidR="00D3253A" w:rsidRDefault="00D3253A" w:rsidP="008433A6">
      <w:pPr>
        <w:spacing w:before="0" w:after="0" w:line="240" w:lineRule="auto"/>
      </w:pPr>
      <w:r>
        <w:continuationSeparator/>
      </w:r>
    </w:p>
  </w:footnote>
  <w:footnote w:id="1">
    <w:p w14:paraId="5D25E8A3" w14:textId="0BF7AA3C" w:rsidR="00D3253A" w:rsidRDefault="00D3253A">
      <w:pPr>
        <w:pStyle w:val="FootnoteText"/>
      </w:pPr>
      <w:ins w:id="13" w:author="Daniel" w:date="2015-10-19T17:47:00Z">
        <w:r>
          <w:rPr>
            <w:rStyle w:val="FootnoteReference"/>
          </w:rPr>
          <w:footnoteRef/>
        </w:r>
        <w:r>
          <w:t xml:space="preserve"> Corresponding authors: </w:t>
        </w:r>
        <w:r>
          <w:fldChar w:fldCharType="begin"/>
        </w:r>
        <w:r>
          <w:instrText xml:space="preserve"> HYPERLINK "mailto:titipat.a@northwestern.edu" </w:instrText>
        </w:r>
        <w:r>
          <w:fldChar w:fldCharType="separate"/>
        </w:r>
        <w:r w:rsidRPr="007B482E">
          <w:rPr>
            <w:rStyle w:val="Hyperlink"/>
          </w:rPr>
          <w:t>titipat.a@northwestern.edu</w:t>
        </w:r>
        <w:r>
          <w:fldChar w:fldCharType="end"/>
        </w:r>
        <w:r>
          <w:t>, daniel.acuna@northwestern.edu</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1C19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456548A"/>
    <w:lvl w:ilvl="0">
      <w:start w:val="1"/>
      <w:numFmt w:val="decimal"/>
      <w:lvlText w:val="%1."/>
      <w:lvlJc w:val="left"/>
      <w:pPr>
        <w:tabs>
          <w:tab w:val="num" w:pos="1800"/>
        </w:tabs>
        <w:ind w:left="1800" w:hanging="360"/>
      </w:pPr>
    </w:lvl>
  </w:abstractNum>
  <w:abstractNum w:abstractNumId="2">
    <w:nsid w:val="FFFFFF7D"/>
    <w:multiLevelType w:val="singleLevel"/>
    <w:tmpl w:val="4CACB19E"/>
    <w:lvl w:ilvl="0">
      <w:start w:val="1"/>
      <w:numFmt w:val="decimal"/>
      <w:lvlText w:val="%1."/>
      <w:lvlJc w:val="left"/>
      <w:pPr>
        <w:tabs>
          <w:tab w:val="num" w:pos="1440"/>
        </w:tabs>
        <w:ind w:left="1440" w:hanging="360"/>
      </w:pPr>
    </w:lvl>
  </w:abstractNum>
  <w:abstractNum w:abstractNumId="3">
    <w:nsid w:val="FFFFFF7E"/>
    <w:multiLevelType w:val="singleLevel"/>
    <w:tmpl w:val="A178EBAC"/>
    <w:lvl w:ilvl="0">
      <w:start w:val="1"/>
      <w:numFmt w:val="decimal"/>
      <w:lvlText w:val="%1."/>
      <w:lvlJc w:val="left"/>
      <w:pPr>
        <w:tabs>
          <w:tab w:val="num" w:pos="1080"/>
        </w:tabs>
        <w:ind w:left="1080" w:hanging="360"/>
      </w:pPr>
    </w:lvl>
  </w:abstractNum>
  <w:abstractNum w:abstractNumId="4">
    <w:nsid w:val="FFFFFF7F"/>
    <w:multiLevelType w:val="singleLevel"/>
    <w:tmpl w:val="A79A5128"/>
    <w:lvl w:ilvl="0">
      <w:start w:val="1"/>
      <w:numFmt w:val="decimal"/>
      <w:lvlText w:val="%1."/>
      <w:lvlJc w:val="left"/>
      <w:pPr>
        <w:tabs>
          <w:tab w:val="num" w:pos="720"/>
        </w:tabs>
        <w:ind w:left="720" w:hanging="360"/>
      </w:pPr>
    </w:lvl>
  </w:abstractNum>
  <w:abstractNum w:abstractNumId="5">
    <w:nsid w:val="FFFFFF80"/>
    <w:multiLevelType w:val="singleLevel"/>
    <w:tmpl w:val="BA361C4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E0E45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C444A9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09A745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8826E6"/>
    <w:lvl w:ilvl="0">
      <w:start w:val="1"/>
      <w:numFmt w:val="decimal"/>
      <w:lvlText w:val="%1."/>
      <w:lvlJc w:val="left"/>
      <w:pPr>
        <w:tabs>
          <w:tab w:val="num" w:pos="360"/>
        </w:tabs>
        <w:ind w:left="360" w:hanging="360"/>
      </w:pPr>
    </w:lvl>
  </w:abstractNum>
  <w:abstractNum w:abstractNumId="10">
    <w:nsid w:val="FFFFFF89"/>
    <w:multiLevelType w:val="singleLevel"/>
    <w:tmpl w:val="9FFAE7A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hideSpellingErrors/>
  <w:hideGrammaticalErrors/>
  <w:proofState w:spelling="clean" w:grammar="clean"/>
  <w:trackRevisions/>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revtevet550fexzvy5frfps5a0tzt0tpz2&quot;&gt;endnote_library&lt;record-ids&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780779"/>
    <w:rsid w:val="0000069D"/>
    <w:rsid w:val="000105B9"/>
    <w:rsid w:val="0006006C"/>
    <w:rsid w:val="0006666F"/>
    <w:rsid w:val="000A4F71"/>
    <w:rsid w:val="000C293F"/>
    <w:rsid w:val="000C69BF"/>
    <w:rsid w:val="00120BB7"/>
    <w:rsid w:val="00122F87"/>
    <w:rsid w:val="001269F5"/>
    <w:rsid w:val="00186393"/>
    <w:rsid w:val="00192B02"/>
    <w:rsid w:val="001A1EDB"/>
    <w:rsid w:val="001F3347"/>
    <w:rsid w:val="002526EF"/>
    <w:rsid w:val="00336672"/>
    <w:rsid w:val="00374123"/>
    <w:rsid w:val="003E331D"/>
    <w:rsid w:val="003E624C"/>
    <w:rsid w:val="004570B2"/>
    <w:rsid w:val="00462C7F"/>
    <w:rsid w:val="00466990"/>
    <w:rsid w:val="00480C88"/>
    <w:rsid w:val="004A379D"/>
    <w:rsid w:val="004C1F5E"/>
    <w:rsid w:val="004D3B8B"/>
    <w:rsid w:val="00541563"/>
    <w:rsid w:val="005644A3"/>
    <w:rsid w:val="0067071A"/>
    <w:rsid w:val="006A5D31"/>
    <w:rsid w:val="006B185E"/>
    <w:rsid w:val="00780779"/>
    <w:rsid w:val="008356F5"/>
    <w:rsid w:val="008433A6"/>
    <w:rsid w:val="0089158E"/>
    <w:rsid w:val="008E43B2"/>
    <w:rsid w:val="0090474A"/>
    <w:rsid w:val="009301B7"/>
    <w:rsid w:val="009427F2"/>
    <w:rsid w:val="009755BA"/>
    <w:rsid w:val="009C73CC"/>
    <w:rsid w:val="00A134AC"/>
    <w:rsid w:val="00A87F2F"/>
    <w:rsid w:val="00A91F88"/>
    <w:rsid w:val="00AC619F"/>
    <w:rsid w:val="00AD0A61"/>
    <w:rsid w:val="00AD40FC"/>
    <w:rsid w:val="00AE3218"/>
    <w:rsid w:val="00AF6A8D"/>
    <w:rsid w:val="00B03260"/>
    <w:rsid w:val="00B306C1"/>
    <w:rsid w:val="00BC2DAA"/>
    <w:rsid w:val="00BF703C"/>
    <w:rsid w:val="00C14BB7"/>
    <w:rsid w:val="00C22D5F"/>
    <w:rsid w:val="00C25E2C"/>
    <w:rsid w:val="00C3148C"/>
    <w:rsid w:val="00C35C5D"/>
    <w:rsid w:val="00C62DC9"/>
    <w:rsid w:val="00C72541"/>
    <w:rsid w:val="00C83091"/>
    <w:rsid w:val="00C939C9"/>
    <w:rsid w:val="00C9456A"/>
    <w:rsid w:val="00C95FCB"/>
    <w:rsid w:val="00CC62B8"/>
    <w:rsid w:val="00CD583E"/>
    <w:rsid w:val="00CD66BB"/>
    <w:rsid w:val="00CE298A"/>
    <w:rsid w:val="00CF6D13"/>
    <w:rsid w:val="00D059FA"/>
    <w:rsid w:val="00D16DA1"/>
    <w:rsid w:val="00D3253A"/>
    <w:rsid w:val="00D73F55"/>
    <w:rsid w:val="00DB0904"/>
    <w:rsid w:val="00E33A0D"/>
    <w:rsid w:val="00E376F1"/>
    <w:rsid w:val="00F050F8"/>
    <w:rsid w:val="00F33D2F"/>
    <w:rsid w:val="00F50EC5"/>
    <w:rsid w:val="00F61909"/>
    <w:rsid w:val="00F8441D"/>
    <w:rsid w:val="00FA7248"/>
    <w:rsid w:val="00FF7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E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2C"/>
    <w:pPr>
      <w:spacing w:before="120" w:after="120" w:line="360" w:lineRule="auto"/>
      <w:jc w:val="both"/>
    </w:pPr>
    <w:rPr>
      <w:rFonts w:ascii="Times New Roman" w:hAnsi="Times New Roman"/>
      <w:sz w:val="24"/>
    </w:rPr>
  </w:style>
  <w:style w:type="paragraph" w:styleId="Heading1">
    <w:name w:val="heading 1"/>
    <w:basedOn w:val="Normal"/>
    <w:next w:val="Normal"/>
    <w:rsid w:val="003E624C"/>
    <w:pPr>
      <w:keepNext/>
      <w:keepLines/>
      <w:spacing w:before="200" w:line="276" w:lineRule="auto"/>
      <w:contextualSpacing/>
      <w:jc w:val="left"/>
      <w:outlineLvl w:val="0"/>
    </w:pPr>
    <w:rPr>
      <w:rFonts w:ascii="Helvetica" w:eastAsia="Trebuchet MS" w:hAnsi="Helvetica" w:cs="Trebuchet MS"/>
      <w:b/>
      <w:sz w:val="32"/>
      <w:szCs w:val="32"/>
    </w:rPr>
  </w:style>
  <w:style w:type="paragraph" w:styleId="Heading2">
    <w:name w:val="heading 2"/>
    <w:basedOn w:val="Normal"/>
    <w:next w:val="Normal"/>
    <w:rsid w:val="00C25E2C"/>
    <w:pPr>
      <w:keepNext/>
      <w:keepLines/>
      <w:spacing w:before="200" w:after="0" w:line="276" w:lineRule="auto"/>
      <w:contextualSpacing/>
      <w:jc w:val="left"/>
      <w:outlineLvl w:val="1"/>
    </w:pPr>
    <w:rPr>
      <w:rFonts w:ascii="Trebuchet MS" w:eastAsia="Trebuchet MS" w:hAnsi="Trebuchet MS" w:cs="Trebuchet MS"/>
      <w:b/>
      <w:sz w:val="26"/>
      <w:szCs w:val="26"/>
    </w:rPr>
  </w:style>
  <w:style w:type="paragraph" w:styleId="Heading3">
    <w:name w:val="heading 3"/>
    <w:basedOn w:val="Normal"/>
    <w:next w:val="Normal"/>
    <w:rsid w:val="00122F87"/>
    <w:pPr>
      <w:keepNext/>
      <w:keepLines/>
      <w:spacing w:before="160" w:after="0" w:line="276" w:lineRule="auto"/>
      <w:contextualSpacing/>
      <w:jc w:val="left"/>
      <w:outlineLvl w:val="2"/>
    </w:pPr>
    <w:rPr>
      <w:rFonts w:ascii="Trebuchet MS" w:eastAsia="Trebuchet MS" w:hAnsi="Trebuchet MS" w:cs="Trebuchet MS"/>
      <w:b/>
      <w:color w:val="auto"/>
      <w:szCs w:val="24"/>
    </w:rPr>
  </w:style>
  <w:style w:type="paragraph" w:styleId="Heading4">
    <w:name w:val="heading 4"/>
    <w:basedOn w:val="Normal"/>
    <w:next w:val="Normal"/>
    <w:rsid w:val="00C25E2C"/>
    <w:pPr>
      <w:keepNext/>
      <w:keepLines/>
      <w:spacing w:before="160" w:after="0" w:line="276" w:lineRule="auto"/>
      <w:contextualSpacing/>
      <w:jc w:val="left"/>
      <w:outlineLvl w:val="3"/>
    </w:pPr>
    <w:rPr>
      <w:rFonts w:ascii="Trebuchet MS" w:eastAsia="Trebuchet MS" w:hAnsi="Trebuchet MS" w:cs="Trebuchet MS"/>
      <w:color w:val="666666"/>
      <w:sz w:val="22"/>
      <w:u w:val="single"/>
    </w:rPr>
  </w:style>
  <w:style w:type="paragraph" w:styleId="Heading5">
    <w:name w:val="heading 5"/>
    <w:basedOn w:val="Normal"/>
    <w:next w:val="Normal"/>
    <w:rsid w:val="00C25E2C"/>
    <w:pPr>
      <w:keepNext/>
      <w:keepLines/>
      <w:spacing w:before="160" w:after="0" w:line="276" w:lineRule="auto"/>
      <w:contextualSpacing/>
      <w:jc w:val="left"/>
      <w:outlineLvl w:val="4"/>
    </w:pPr>
    <w:rPr>
      <w:rFonts w:ascii="Trebuchet MS" w:eastAsia="Trebuchet MS" w:hAnsi="Trebuchet MS" w:cs="Trebuchet MS"/>
      <w:color w:val="666666"/>
      <w:sz w:val="22"/>
    </w:rPr>
  </w:style>
  <w:style w:type="paragraph" w:styleId="Heading6">
    <w:name w:val="heading 6"/>
    <w:basedOn w:val="Normal"/>
    <w:next w:val="Normal"/>
    <w:rsid w:val="00C25E2C"/>
    <w:pPr>
      <w:keepNext/>
      <w:keepLines/>
      <w:spacing w:before="160" w:after="0" w:line="276" w:lineRule="auto"/>
      <w:contextualSpacing/>
      <w:jc w:val="left"/>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3A0D"/>
    <w:pPr>
      <w:spacing w:before="0" w:after="200"/>
      <w:jc w:val="center"/>
      <w:pPrChange w:id="0" w:author="Daniel" w:date="2015-10-21T16:47:00Z">
        <w:pPr>
          <w:spacing w:after="200"/>
          <w:jc w:val="center"/>
        </w:pPr>
      </w:pPrChange>
    </w:pPr>
    <w:rPr>
      <w:bCs/>
      <w:color w:val="auto"/>
      <w:szCs w:val="18"/>
      <w:rPrChange w:id="0" w:author="Daniel" w:date="2015-10-21T16:47:00Z">
        <w:rPr>
          <w:rFonts w:eastAsia="Arial" w:cs="Arial"/>
          <w:bCs/>
          <w:sz w:val="24"/>
          <w:szCs w:val="18"/>
          <w:lang w:val="en-US" w:eastAsia="en-US" w:bidi="ar-SA"/>
        </w:rPr>
      </w:rPrChange>
    </w:rPr>
  </w:style>
  <w:style w:type="paragraph" w:styleId="Title">
    <w:name w:val="Title"/>
    <w:basedOn w:val="Normal"/>
    <w:next w:val="Normal"/>
    <w:rsid w:val="00C25E2C"/>
    <w:pPr>
      <w:keepNext/>
      <w:keepLines/>
      <w:contextualSpacing/>
      <w:jc w:val="center"/>
    </w:pPr>
    <w:rPr>
      <w:rFonts w:eastAsia="Trebuchet MS" w:cs="Trebuchet MS"/>
      <w:sz w:val="48"/>
      <w:szCs w:val="42"/>
    </w:rPr>
  </w:style>
  <w:style w:type="paragraph" w:styleId="Subtitle">
    <w:name w:val="Subtitle"/>
    <w:basedOn w:val="Normal"/>
    <w:next w:val="Normal"/>
    <w:rsid w:val="00C25E2C"/>
    <w:pPr>
      <w:keepNext/>
      <w:keepLines/>
      <w:spacing w:before="0" w:after="200" w:line="276" w:lineRule="auto"/>
      <w:contextualSpacing/>
      <w:jc w:val="left"/>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427F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7F2"/>
    <w:rPr>
      <w:rFonts w:ascii="Lucida Grande" w:hAnsi="Lucida Grande"/>
      <w:sz w:val="18"/>
      <w:szCs w:val="18"/>
    </w:rPr>
  </w:style>
  <w:style w:type="paragraph" w:customStyle="1" w:styleId="EndNoteBibliographyTitle">
    <w:name w:val="EndNote Bibliography Title"/>
    <w:basedOn w:val="Normal"/>
    <w:rsid w:val="009427F2"/>
    <w:pPr>
      <w:jc w:val="center"/>
    </w:pPr>
    <w:rPr>
      <w:rFonts w:ascii="Arial" w:hAnsi="Arial"/>
      <w:sz w:val="22"/>
    </w:rPr>
  </w:style>
  <w:style w:type="paragraph" w:customStyle="1" w:styleId="EndNoteBibliography">
    <w:name w:val="EndNote Bibliography"/>
    <w:basedOn w:val="Normal"/>
    <w:rsid w:val="009427F2"/>
    <w:pPr>
      <w:spacing w:line="240" w:lineRule="auto"/>
    </w:pPr>
    <w:rPr>
      <w:rFonts w:ascii="Arial" w:hAnsi="Arial"/>
      <w:sz w:val="22"/>
    </w:rPr>
  </w:style>
  <w:style w:type="character" w:styleId="Hyperlink">
    <w:name w:val="Hyperlink"/>
    <w:basedOn w:val="DefaultParagraphFont"/>
    <w:uiPriority w:val="99"/>
    <w:unhideWhenUsed/>
    <w:rsid w:val="009427F2"/>
    <w:rPr>
      <w:color w:val="0000FF" w:themeColor="hyperlink"/>
      <w:u w:val="single"/>
    </w:rPr>
  </w:style>
  <w:style w:type="paragraph" w:styleId="Footer">
    <w:name w:val="footer"/>
    <w:basedOn w:val="Normal"/>
    <w:link w:val="FooterChar"/>
    <w:uiPriority w:val="99"/>
    <w:unhideWhenUsed/>
    <w:rsid w:val="008433A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8433A6"/>
    <w:rPr>
      <w:rFonts w:ascii="Times New Roman" w:hAnsi="Times New Roman"/>
      <w:sz w:val="24"/>
    </w:rPr>
  </w:style>
  <w:style w:type="character" w:styleId="PageNumber">
    <w:name w:val="page number"/>
    <w:basedOn w:val="DefaultParagraphFont"/>
    <w:uiPriority w:val="99"/>
    <w:semiHidden/>
    <w:unhideWhenUsed/>
    <w:rsid w:val="008433A6"/>
  </w:style>
  <w:style w:type="paragraph" w:styleId="HTMLPreformatted">
    <w:name w:val="HTML Preformatted"/>
    <w:basedOn w:val="Normal"/>
    <w:link w:val="HTMLPreformattedChar"/>
    <w:uiPriority w:val="99"/>
    <w:semiHidden/>
    <w:unhideWhenUsed/>
    <w:rsid w:val="004C1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4C1F5E"/>
    <w:rPr>
      <w:rFonts w:ascii="Courier" w:hAnsi="Courier" w:cs="Courier"/>
      <w:color w:val="auto"/>
      <w:sz w:val="20"/>
      <w:szCs w:val="20"/>
    </w:rPr>
  </w:style>
  <w:style w:type="character" w:customStyle="1" w:styleId="pl-k">
    <w:name w:val="pl-k"/>
    <w:basedOn w:val="DefaultParagraphFont"/>
    <w:rsid w:val="004C1F5E"/>
  </w:style>
  <w:style w:type="character" w:customStyle="1" w:styleId="pl-s">
    <w:name w:val="pl-s"/>
    <w:basedOn w:val="DefaultParagraphFont"/>
    <w:rsid w:val="004C1F5E"/>
  </w:style>
  <w:style w:type="character" w:customStyle="1" w:styleId="pl-pds">
    <w:name w:val="pl-pds"/>
    <w:basedOn w:val="DefaultParagraphFont"/>
    <w:rsid w:val="004C1F5E"/>
  </w:style>
  <w:style w:type="character" w:customStyle="1" w:styleId="pl-c1">
    <w:name w:val="pl-c1"/>
    <w:basedOn w:val="DefaultParagraphFont"/>
    <w:rsid w:val="004C1F5E"/>
  </w:style>
  <w:style w:type="character" w:customStyle="1" w:styleId="pl-smi">
    <w:name w:val="pl-smi"/>
    <w:basedOn w:val="DefaultParagraphFont"/>
    <w:rsid w:val="004C1F5E"/>
  </w:style>
  <w:style w:type="character" w:customStyle="1" w:styleId="pl-c">
    <w:name w:val="pl-c"/>
    <w:basedOn w:val="DefaultParagraphFont"/>
    <w:rsid w:val="004C1F5E"/>
  </w:style>
  <w:style w:type="character" w:customStyle="1" w:styleId="Code">
    <w:name w:val="Code"/>
    <w:basedOn w:val="DefaultParagraphFont"/>
    <w:uiPriority w:val="1"/>
    <w:qFormat/>
    <w:rsid w:val="003E331D"/>
    <w:rPr>
      <w:rFonts w:ascii="Consolas" w:hAnsi="Consolas"/>
      <w:color w:val="auto"/>
      <w:sz w:val="22"/>
    </w:rPr>
  </w:style>
  <w:style w:type="paragraph" w:styleId="Header">
    <w:name w:val="header"/>
    <w:basedOn w:val="Normal"/>
    <w:link w:val="HeaderChar"/>
    <w:uiPriority w:val="99"/>
    <w:unhideWhenUsed/>
    <w:rsid w:val="00BF703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BF703C"/>
    <w:rPr>
      <w:rFonts w:ascii="Times New Roman" w:hAnsi="Times New Roman"/>
      <w:sz w:val="24"/>
    </w:rPr>
  </w:style>
  <w:style w:type="character" w:styleId="PlaceholderText">
    <w:name w:val="Placeholder Text"/>
    <w:basedOn w:val="DefaultParagraphFont"/>
    <w:uiPriority w:val="99"/>
    <w:semiHidden/>
    <w:rsid w:val="00AD0A61"/>
    <w:rPr>
      <w:color w:val="808080"/>
    </w:rPr>
  </w:style>
  <w:style w:type="paragraph" w:styleId="FootnoteText">
    <w:name w:val="footnote text"/>
    <w:basedOn w:val="Normal"/>
    <w:link w:val="FootnoteTextChar"/>
    <w:uiPriority w:val="99"/>
    <w:unhideWhenUsed/>
    <w:rsid w:val="006A5D31"/>
    <w:pPr>
      <w:spacing w:before="0" w:after="0" w:line="240" w:lineRule="auto"/>
    </w:pPr>
    <w:rPr>
      <w:szCs w:val="24"/>
    </w:rPr>
  </w:style>
  <w:style w:type="character" w:customStyle="1" w:styleId="FootnoteTextChar">
    <w:name w:val="Footnote Text Char"/>
    <w:basedOn w:val="DefaultParagraphFont"/>
    <w:link w:val="FootnoteText"/>
    <w:uiPriority w:val="99"/>
    <w:rsid w:val="006A5D31"/>
    <w:rPr>
      <w:rFonts w:ascii="Times New Roman" w:hAnsi="Times New Roman"/>
      <w:sz w:val="24"/>
      <w:szCs w:val="24"/>
    </w:rPr>
  </w:style>
  <w:style w:type="character" w:styleId="FootnoteReference">
    <w:name w:val="footnote reference"/>
    <w:basedOn w:val="DefaultParagraphFont"/>
    <w:uiPriority w:val="99"/>
    <w:unhideWhenUsed/>
    <w:rsid w:val="006A5D31"/>
    <w:rPr>
      <w:vertAlign w:val="superscript"/>
    </w:rPr>
  </w:style>
  <w:style w:type="paragraph" w:styleId="CommentSubject">
    <w:name w:val="annotation subject"/>
    <w:basedOn w:val="CommentText"/>
    <w:next w:val="CommentText"/>
    <w:link w:val="CommentSubjectChar"/>
    <w:uiPriority w:val="99"/>
    <w:semiHidden/>
    <w:unhideWhenUsed/>
    <w:rsid w:val="00D16DA1"/>
    <w:rPr>
      <w:b/>
      <w:bCs/>
      <w:sz w:val="20"/>
      <w:szCs w:val="20"/>
    </w:rPr>
  </w:style>
  <w:style w:type="character" w:customStyle="1" w:styleId="CommentSubjectChar">
    <w:name w:val="Comment Subject Char"/>
    <w:basedOn w:val="CommentTextChar"/>
    <w:link w:val="CommentSubject"/>
    <w:uiPriority w:val="99"/>
    <w:semiHidden/>
    <w:rsid w:val="00D16DA1"/>
    <w:rPr>
      <w:rFonts w:ascii="Times New Roman" w:hAnsi="Times New Roman"/>
      <w:b/>
      <w:bCs/>
      <w:sz w:val="20"/>
      <w:szCs w:val="20"/>
    </w:rPr>
  </w:style>
  <w:style w:type="character" w:styleId="FollowedHyperlink">
    <w:name w:val="FollowedHyperlink"/>
    <w:basedOn w:val="DefaultParagraphFont"/>
    <w:uiPriority w:val="99"/>
    <w:semiHidden/>
    <w:unhideWhenUsed/>
    <w:rsid w:val="00D16DA1"/>
    <w:rPr>
      <w:color w:val="800080" w:themeColor="followedHyperlink"/>
      <w:u w:val="single"/>
    </w:rPr>
  </w:style>
  <w:style w:type="paragraph" w:styleId="DocumentMap">
    <w:name w:val="Document Map"/>
    <w:basedOn w:val="Normal"/>
    <w:link w:val="DocumentMapChar"/>
    <w:uiPriority w:val="99"/>
    <w:semiHidden/>
    <w:unhideWhenUsed/>
    <w:rsid w:val="00466990"/>
    <w:pPr>
      <w:spacing w:before="0"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66990"/>
    <w:rPr>
      <w:rFonts w:ascii="Lucida Grande" w:hAnsi="Lucida Grande" w:cs="Lucida Grande"/>
      <w:sz w:val="24"/>
      <w:szCs w:val="24"/>
    </w:rPr>
  </w:style>
  <w:style w:type="table" w:styleId="TableGrid">
    <w:name w:val="Table Grid"/>
    <w:basedOn w:val="TableNormal"/>
    <w:uiPriority w:val="59"/>
    <w:rsid w:val="009301B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2C"/>
    <w:pPr>
      <w:spacing w:before="120" w:after="120" w:line="360" w:lineRule="auto"/>
      <w:jc w:val="both"/>
    </w:pPr>
    <w:rPr>
      <w:rFonts w:ascii="Times New Roman" w:hAnsi="Times New Roman"/>
      <w:sz w:val="24"/>
    </w:rPr>
  </w:style>
  <w:style w:type="paragraph" w:styleId="Heading1">
    <w:name w:val="heading 1"/>
    <w:basedOn w:val="Normal"/>
    <w:next w:val="Normal"/>
    <w:rsid w:val="003E624C"/>
    <w:pPr>
      <w:keepNext/>
      <w:keepLines/>
      <w:spacing w:before="200" w:line="276" w:lineRule="auto"/>
      <w:contextualSpacing/>
      <w:jc w:val="left"/>
      <w:outlineLvl w:val="0"/>
    </w:pPr>
    <w:rPr>
      <w:rFonts w:ascii="Helvetica" w:eastAsia="Trebuchet MS" w:hAnsi="Helvetica" w:cs="Trebuchet MS"/>
      <w:b/>
      <w:sz w:val="32"/>
      <w:szCs w:val="32"/>
    </w:rPr>
  </w:style>
  <w:style w:type="paragraph" w:styleId="Heading2">
    <w:name w:val="heading 2"/>
    <w:basedOn w:val="Normal"/>
    <w:next w:val="Normal"/>
    <w:rsid w:val="00C25E2C"/>
    <w:pPr>
      <w:keepNext/>
      <w:keepLines/>
      <w:spacing w:before="200" w:after="0" w:line="276" w:lineRule="auto"/>
      <w:contextualSpacing/>
      <w:jc w:val="left"/>
      <w:outlineLvl w:val="1"/>
    </w:pPr>
    <w:rPr>
      <w:rFonts w:ascii="Trebuchet MS" w:eastAsia="Trebuchet MS" w:hAnsi="Trebuchet MS" w:cs="Trebuchet MS"/>
      <w:b/>
      <w:sz w:val="26"/>
      <w:szCs w:val="26"/>
    </w:rPr>
  </w:style>
  <w:style w:type="paragraph" w:styleId="Heading3">
    <w:name w:val="heading 3"/>
    <w:basedOn w:val="Normal"/>
    <w:next w:val="Normal"/>
    <w:rsid w:val="00122F87"/>
    <w:pPr>
      <w:keepNext/>
      <w:keepLines/>
      <w:spacing w:before="160" w:after="0" w:line="276" w:lineRule="auto"/>
      <w:contextualSpacing/>
      <w:jc w:val="left"/>
      <w:outlineLvl w:val="2"/>
    </w:pPr>
    <w:rPr>
      <w:rFonts w:ascii="Trebuchet MS" w:eastAsia="Trebuchet MS" w:hAnsi="Trebuchet MS" w:cs="Trebuchet MS"/>
      <w:b/>
      <w:color w:val="auto"/>
      <w:szCs w:val="24"/>
    </w:rPr>
  </w:style>
  <w:style w:type="paragraph" w:styleId="Heading4">
    <w:name w:val="heading 4"/>
    <w:basedOn w:val="Normal"/>
    <w:next w:val="Normal"/>
    <w:rsid w:val="00C25E2C"/>
    <w:pPr>
      <w:keepNext/>
      <w:keepLines/>
      <w:spacing w:before="160" w:after="0" w:line="276" w:lineRule="auto"/>
      <w:contextualSpacing/>
      <w:jc w:val="left"/>
      <w:outlineLvl w:val="3"/>
    </w:pPr>
    <w:rPr>
      <w:rFonts w:ascii="Trebuchet MS" w:eastAsia="Trebuchet MS" w:hAnsi="Trebuchet MS" w:cs="Trebuchet MS"/>
      <w:color w:val="666666"/>
      <w:sz w:val="22"/>
      <w:u w:val="single"/>
    </w:rPr>
  </w:style>
  <w:style w:type="paragraph" w:styleId="Heading5">
    <w:name w:val="heading 5"/>
    <w:basedOn w:val="Normal"/>
    <w:next w:val="Normal"/>
    <w:rsid w:val="00C25E2C"/>
    <w:pPr>
      <w:keepNext/>
      <w:keepLines/>
      <w:spacing w:before="160" w:after="0" w:line="276" w:lineRule="auto"/>
      <w:contextualSpacing/>
      <w:jc w:val="left"/>
      <w:outlineLvl w:val="4"/>
    </w:pPr>
    <w:rPr>
      <w:rFonts w:ascii="Trebuchet MS" w:eastAsia="Trebuchet MS" w:hAnsi="Trebuchet MS" w:cs="Trebuchet MS"/>
      <w:color w:val="666666"/>
      <w:sz w:val="22"/>
    </w:rPr>
  </w:style>
  <w:style w:type="paragraph" w:styleId="Heading6">
    <w:name w:val="heading 6"/>
    <w:basedOn w:val="Normal"/>
    <w:next w:val="Normal"/>
    <w:rsid w:val="00C25E2C"/>
    <w:pPr>
      <w:keepNext/>
      <w:keepLines/>
      <w:spacing w:before="160" w:after="0" w:line="276" w:lineRule="auto"/>
      <w:contextualSpacing/>
      <w:jc w:val="left"/>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3A0D"/>
    <w:pPr>
      <w:spacing w:before="0" w:after="200"/>
      <w:jc w:val="center"/>
      <w:pPrChange w:id="1" w:author="Daniel" w:date="2015-10-21T16:47:00Z">
        <w:pPr>
          <w:spacing w:after="200"/>
          <w:jc w:val="center"/>
        </w:pPr>
      </w:pPrChange>
    </w:pPr>
    <w:rPr>
      <w:bCs/>
      <w:color w:val="auto"/>
      <w:szCs w:val="18"/>
      <w:rPrChange w:id="1" w:author="Daniel" w:date="2015-10-21T16:47:00Z">
        <w:rPr>
          <w:rFonts w:eastAsia="Arial" w:cs="Arial"/>
          <w:bCs/>
          <w:sz w:val="24"/>
          <w:szCs w:val="18"/>
          <w:lang w:val="en-US" w:eastAsia="en-US" w:bidi="ar-SA"/>
        </w:rPr>
      </w:rPrChange>
    </w:rPr>
  </w:style>
  <w:style w:type="paragraph" w:styleId="Title">
    <w:name w:val="Title"/>
    <w:basedOn w:val="Normal"/>
    <w:next w:val="Normal"/>
    <w:rsid w:val="00C25E2C"/>
    <w:pPr>
      <w:keepNext/>
      <w:keepLines/>
      <w:contextualSpacing/>
      <w:jc w:val="center"/>
    </w:pPr>
    <w:rPr>
      <w:rFonts w:eastAsia="Trebuchet MS" w:cs="Trebuchet MS"/>
      <w:sz w:val="48"/>
      <w:szCs w:val="42"/>
    </w:rPr>
  </w:style>
  <w:style w:type="paragraph" w:styleId="Subtitle">
    <w:name w:val="Subtitle"/>
    <w:basedOn w:val="Normal"/>
    <w:next w:val="Normal"/>
    <w:rsid w:val="00C25E2C"/>
    <w:pPr>
      <w:keepNext/>
      <w:keepLines/>
      <w:spacing w:before="0" w:after="200" w:line="276" w:lineRule="auto"/>
      <w:contextualSpacing/>
      <w:jc w:val="left"/>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427F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7F2"/>
    <w:rPr>
      <w:rFonts w:ascii="Lucida Grande" w:hAnsi="Lucida Grande"/>
      <w:sz w:val="18"/>
      <w:szCs w:val="18"/>
    </w:rPr>
  </w:style>
  <w:style w:type="paragraph" w:customStyle="1" w:styleId="EndNoteBibliographyTitle">
    <w:name w:val="EndNote Bibliography Title"/>
    <w:basedOn w:val="Normal"/>
    <w:rsid w:val="009427F2"/>
    <w:pPr>
      <w:jc w:val="center"/>
    </w:pPr>
    <w:rPr>
      <w:rFonts w:ascii="Arial" w:hAnsi="Arial"/>
      <w:sz w:val="22"/>
    </w:rPr>
  </w:style>
  <w:style w:type="paragraph" w:customStyle="1" w:styleId="EndNoteBibliography">
    <w:name w:val="EndNote Bibliography"/>
    <w:basedOn w:val="Normal"/>
    <w:rsid w:val="009427F2"/>
    <w:pPr>
      <w:spacing w:line="240" w:lineRule="auto"/>
    </w:pPr>
    <w:rPr>
      <w:rFonts w:ascii="Arial" w:hAnsi="Arial"/>
      <w:sz w:val="22"/>
    </w:rPr>
  </w:style>
  <w:style w:type="character" w:styleId="Hyperlink">
    <w:name w:val="Hyperlink"/>
    <w:basedOn w:val="DefaultParagraphFont"/>
    <w:uiPriority w:val="99"/>
    <w:unhideWhenUsed/>
    <w:rsid w:val="009427F2"/>
    <w:rPr>
      <w:color w:val="0000FF" w:themeColor="hyperlink"/>
      <w:u w:val="single"/>
    </w:rPr>
  </w:style>
  <w:style w:type="paragraph" w:styleId="Footer">
    <w:name w:val="footer"/>
    <w:basedOn w:val="Normal"/>
    <w:link w:val="FooterChar"/>
    <w:uiPriority w:val="99"/>
    <w:unhideWhenUsed/>
    <w:rsid w:val="008433A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8433A6"/>
    <w:rPr>
      <w:rFonts w:ascii="Times New Roman" w:hAnsi="Times New Roman"/>
      <w:sz w:val="24"/>
    </w:rPr>
  </w:style>
  <w:style w:type="character" w:styleId="PageNumber">
    <w:name w:val="page number"/>
    <w:basedOn w:val="DefaultParagraphFont"/>
    <w:uiPriority w:val="99"/>
    <w:semiHidden/>
    <w:unhideWhenUsed/>
    <w:rsid w:val="008433A6"/>
  </w:style>
  <w:style w:type="paragraph" w:styleId="HTMLPreformatted">
    <w:name w:val="HTML Preformatted"/>
    <w:basedOn w:val="Normal"/>
    <w:link w:val="HTMLPreformattedChar"/>
    <w:uiPriority w:val="99"/>
    <w:semiHidden/>
    <w:unhideWhenUsed/>
    <w:rsid w:val="004C1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4C1F5E"/>
    <w:rPr>
      <w:rFonts w:ascii="Courier" w:hAnsi="Courier" w:cs="Courier"/>
      <w:color w:val="auto"/>
      <w:sz w:val="20"/>
      <w:szCs w:val="20"/>
    </w:rPr>
  </w:style>
  <w:style w:type="character" w:customStyle="1" w:styleId="pl-k">
    <w:name w:val="pl-k"/>
    <w:basedOn w:val="DefaultParagraphFont"/>
    <w:rsid w:val="004C1F5E"/>
  </w:style>
  <w:style w:type="character" w:customStyle="1" w:styleId="pl-s">
    <w:name w:val="pl-s"/>
    <w:basedOn w:val="DefaultParagraphFont"/>
    <w:rsid w:val="004C1F5E"/>
  </w:style>
  <w:style w:type="character" w:customStyle="1" w:styleId="pl-pds">
    <w:name w:val="pl-pds"/>
    <w:basedOn w:val="DefaultParagraphFont"/>
    <w:rsid w:val="004C1F5E"/>
  </w:style>
  <w:style w:type="character" w:customStyle="1" w:styleId="pl-c1">
    <w:name w:val="pl-c1"/>
    <w:basedOn w:val="DefaultParagraphFont"/>
    <w:rsid w:val="004C1F5E"/>
  </w:style>
  <w:style w:type="character" w:customStyle="1" w:styleId="pl-smi">
    <w:name w:val="pl-smi"/>
    <w:basedOn w:val="DefaultParagraphFont"/>
    <w:rsid w:val="004C1F5E"/>
  </w:style>
  <w:style w:type="character" w:customStyle="1" w:styleId="pl-c">
    <w:name w:val="pl-c"/>
    <w:basedOn w:val="DefaultParagraphFont"/>
    <w:rsid w:val="004C1F5E"/>
  </w:style>
  <w:style w:type="character" w:customStyle="1" w:styleId="Code">
    <w:name w:val="Code"/>
    <w:basedOn w:val="DefaultParagraphFont"/>
    <w:uiPriority w:val="1"/>
    <w:qFormat/>
    <w:rsid w:val="003E331D"/>
    <w:rPr>
      <w:rFonts w:ascii="Consolas" w:hAnsi="Consolas"/>
      <w:color w:val="auto"/>
      <w:sz w:val="22"/>
    </w:rPr>
  </w:style>
  <w:style w:type="paragraph" w:styleId="Header">
    <w:name w:val="header"/>
    <w:basedOn w:val="Normal"/>
    <w:link w:val="HeaderChar"/>
    <w:uiPriority w:val="99"/>
    <w:unhideWhenUsed/>
    <w:rsid w:val="00BF703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BF703C"/>
    <w:rPr>
      <w:rFonts w:ascii="Times New Roman" w:hAnsi="Times New Roman"/>
      <w:sz w:val="24"/>
    </w:rPr>
  </w:style>
  <w:style w:type="character" w:styleId="PlaceholderText">
    <w:name w:val="Placeholder Text"/>
    <w:basedOn w:val="DefaultParagraphFont"/>
    <w:uiPriority w:val="99"/>
    <w:semiHidden/>
    <w:rsid w:val="00AD0A61"/>
    <w:rPr>
      <w:color w:val="808080"/>
    </w:rPr>
  </w:style>
  <w:style w:type="paragraph" w:styleId="FootnoteText">
    <w:name w:val="footnote text"/>
    <w:basedOn w:val="Normal"/>
    <w:link w:val="FootnoteTextChar"/>
    <w:uiPriority w:val="99"/>
    <w:unhideWhenUsed/>
    <w:rsid w:val="006A5D31"/>
    <w:pPr>
      <w:spacing w:before="0" w:after="0" w:line="240" w:lineRule="auto"/>
    </w:pPr>
    <w:rPr>
      <w:szCs w:val="24"/>
    </w:rPr>
  </w:style>
  <w:style w:type="character" w:customStyle="1" w:styleId="FootnoteTextChar">
    <w:name w:val="Footnote Text Char"/>
    <w:basedOn w:val="DefaultParagraphFont"/>
    <w:link w:val="FootnoteText"/>
    <w:uiPriority w:val="99"/>
    <w:rsid w:val="006A5D31"/>
    <w:rPr>
      <w:rFonts w:ascii="Times New Roman" w:hAnsi="Times New Roman"/>
      <w:sz w:val="24"/>
      <w:szCs w:val="24"/>
    </w:rPr>
  </w:style>
  <w:style w:type="character" w:styleId="FootnoteReference">
    <w:name w:val="footnote reference"/>
    <w:basedOn w:val="DefaultParagraphFont"/>
    <w:uiPriority w:val="99"/>
    <w:unhideWhenUsed/>
    <w:rsid w:val="006A5D31"/>
    <w:rPr>
      <w:vertAlign w:val="superscript"/>
    </w:rPr>
  </w:style>
  <w:style w:type="paragraph" w:styleId="CommentSubject">
    <w:name w:val="annotation subject"/>
    <w:basedOn w:val="CommentText"/>
    <w:next w:val="CommentText"/>
    <w:link w:val="CommentSubjectChar"/>
    <w:uiPriority w:val="99"/>
    <w:semiHidden/>
    <w:unhideWhenUsed/>
    <w:rsid w:val="00D16DA1"/>
    <w:rPr>
      <w:b/>
      <w:bCs/>
      <w:sz w:val="20"/>
      <w:szCs w:val="20"/>
    </w:rPr>
  </w:style>
  <w:style w:type="character" w:customStyle="1" w:styleId="CommentSubjectChar">
    <w:name w:val="Comment Subject Char"/>
    <w:basedOn w:val="CommentTextChar"/>
    <w:link w:val="CommentSubject"/>
    <w:uiPriority w:val="99"/>
    <w:semiHidden/>
    <w:rsid w:val="00D16DA1"/>
    <w:rPr>
      <w:rFonts w:ascii="Times New Roman" w:hAnsi="Times New Roman"/>
      <w:b/>
      <w:bCs/>
      <w:sz w:val="20"/>
      <w:szCs w:val="20"/>
    </w:rPr>
  </w:style>
  <w:style w:type="character" w:styleId="FollowedHyperlink">
    <w:name w:val="FollowedHyperlink"/>
    <w:basedOn w:val="DefaultParagraphFont"/>
    <w:uiPriority w:val="99"/>
    <w:semiHidden/>
    <w:unhideWhenUsed/>
    <w:rsid w:val="00D16DA1"/>
    <w:rPr>
      <w:color w:val="800080" w:themeColor="followedHyperlink"/>
      <w:u w:val="single"/>
    </w:rPr>
  </w:style>
  <w:style w:type="paragraph" w:styleId="DocumentMap">
    <w:name w:val="Document Map"/>
    <w:basedOn w:val="Normal"/>
    <w:link w:val="DocumentMapChar"/>
    <w:uiPriority w:val="99"/>
    <w:semiHidden/>
    <w:unhideWhenUsed/>
    <w:rsid w:val="00466990"/>
    <w:pPr>
      <w:spacing w:before="0"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66990"/>
    <w:rPr>
      <w:rFonts w:ascii="Lucida Grande" w:hAnsi="Lucida Grande" w:cs="Lucida Grande"/>
      <w:sz w:val="24"/>
      <w:szCs w:val="24"/>
    </w:rPr>
  </w:style>
  <w:style w:type="table" w:styleId="TableGrid">
    <w:name w:val="Table Grid"/>
    <w:basedOn w:val="TableNormal"/>
    <w:uiPriority w:val="59"/>
    <w:rsid w:val="009301B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3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github.com/MrChrisJohnson/CollabStream"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f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13216-8F1E-2E46-8021-2421B54B5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5797</Words>
  <Characters>33048</Characters>
  <Application>Microsoft Macintosh Word</Application>
  <DocSecurity>0</DocSecurity>
  <Lines>275</Lines>
  <Paragraphs>77</Paragraphs>
  <ScaleCrop>false</ScaleCrop>
  <Company/>
  <LinksUpToDate>false</LinksUpToDate>
  <CharactersWithSpaces>38768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20</cp:revision>
  <dcterms:created xsi:type="dcterms:W3CDTF">2015-10-19T22:23:00Z</dcterms:created>
  <dcterms:modified xsi:type="dcterms:W3CDTF">2015-10-21T21:58:00Z</dcterms:modified>
</cp:coreProperties>
</file>